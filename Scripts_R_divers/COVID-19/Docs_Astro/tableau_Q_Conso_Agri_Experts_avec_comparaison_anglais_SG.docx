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Appendix: Tables of responses to the three questionnaires</w:t>
      </w:r>
    </w:p>
    <w:p>
      <w:pPr>
        <w:pStyle w:val="Normal"/>
        <w:rPr>
          <w:b/>
          <w:b/>
          <w:i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For all the tables below, the % of the modality for the question is indicated.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Consumers in Guadeloupe: 38 responses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 number of adults in the household</w:t>
      </w:r>
      <w:del w:id="0" w:author="Sébastien Guyader" w:date="2020-10-13T13:14:55Z">
        <w:r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>: 2.0</w:t>
        <w:tab/>
        <w:tab/>
        <w:t xml:space="preserve"> Average number of children: 0.8</w:t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b/>
          <w:lang w:val="en-US"/>
        </w:rPr>
        <w:t>Family nutrition during the health crisis. You had to:</w:t>
      </w:r>
    </w:p>
    <w:tbl>
      <w:tblPr>
        <w:tblStyle w:val="Grilledutableau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4"/>
        <w:gridCol w:w="849"/>
        <w:gridCol w:w="852"/>
        <w:gridCol w:w="850"/>
      </w:tblGrid>
      <w:tr>
        <w:trPr>
          <w:trHeight w:val="397" w:hRule="atLeast"/>
        </w:trPr>
        <w:tc>
          <w:tcPr>
            <w:tcW w:w="63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Consumers in Guadeloupe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 xml:space="preserve"> (38)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YES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</w:tr>
      <w:tr>
        <w:trPr>
          <w:trHeight w:val="397" w:hRule="atLeast"/>
        </w:trPr>
        <w:tc>
          <w:tcPr>
            <w:tcW w:w="63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Reduce the overall volume of your food consumption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21.6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75.7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2.7</w:t>
            </w:r>
          </w:p>
        </w:tc>
      </w:tr>
      <w:tr>
        <w:trPr>
          <w:trHeight w:val="397" w:hRule="atLeast"/>
        </w:trPr>
        <w:tc>
          <w:tcPr>
            <w:tcW w:w="63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Reduce the diversity of products consumed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34.2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65.8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63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Produce some of your own food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28.9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71.1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63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Spend more time shopping for food products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15.8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78.9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5.3</w:t>
            </w:r>
          </w:p>
        </w:tc>
      </w:tr>
      <w:tr>
        <w:trPr>
          <w:trHeight w:val="397" w:hRule="atLeast"/>
        </w:trPr>
        <w:tc>
          <w:tcPr>
            <w:tcW w:w="63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Spend less time shopping for food products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42.1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52.6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5.3</w:t>
            </w:r>
          </w:p>
        </w:tc>
      </w:tr>
      <w:tr>
        <w:trPr>
          <w:trHeight w:val="397" w:hRule="atLeast"/>
        </w:trPr>
        <w:tc>
          <w:tcPr>
            <w:tcW w:w="63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</w:t>
            </w:r>
            <w:del w:id="1" w:author="Sébastien Guyader" w:date="2020-10-13T13:06:18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ing</w:delText>
              </w:r>
            </w:del>
            <w:ins w:id="2" w:author="Sébastien Guyader" w:date="2020-10-13T13:06:18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e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family support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10.5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89.5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63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</w:t>
            </w:r>
            <w:del w:id="3" w:author="Sébastien Guyader" w:date="2020-10-13T13:06:20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ing</w:delText>
              </w:r>
            </w:del>
            <w:ins w:id="4" w:author="Sébastien Guyader" w:date="2020-10-13T13:06:20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e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social assistance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Weight of consequences:   0</w:t>
      </w:r>
      <w:del w:id="5" w:author="Sébastien Guyader" w:date="2020-10-13T13:14:46Z">
        <w:r>
          <w:rPr>
            <w:b/>
            <w:lang w:val="en-US"/>
          </w:rPr>
          <w:delText xml:space="preserve"> </w:delText>
        </w:r>
      </w:del>
      <w:r>
        <w:rPr>
          <w:b/>
          <w:lang w:val="en-US"/>
        </w:rPr>
        <w:t>: nil   1</w:t>
      </w:r>
      <w:del w:id="6" w:author="Sébastien Guyader" w:date="2020-10-13T13:14:48Z">
        <w:r>
          <w:rPr>
            <w:b/>
            <w:lang w:val="en-US"/>
          </w:rPr>
          <w:delText xml:space="preserve"> </w:delText>
        </w:r>
      </w:del>
      <w:r>
        <w:rPr>
          <w:b/>
          <w:lang w:val="en-US"/>
        </w:rPr>
        <w:t>: weak   2</w:t>
      </w:r>
      <w:del w:id="7" w:author="Sébastien Guyader" w:date="2020-10-13T13:14:50Z">
        <w:r>
          <w:rPr>
            <w:b/>
            <w:lang w:val="en-US"/>
          </w:rPr>
          <w:delText xml:space="preserve"> </w:delText>
        </w:r>
      </w:del>
      <w:r>
        <w:rPr>
          <w:b/>
          <w:lang w:val="en-US"/>
        </w:rPr>
        <w:t>: medium   3</w:t>
      </w:r>
      <w:del w:id="8" w:author="Sébastien Guyader" w:date="2020-10-13T13:14:52Z">
        <w:r>
          <w:rPr>
            <w:b/>
            <w:lang w:val="en-US"/>
          </w:rPr>
          <w:delText xml:space="preserve"> </w:delText>
        </w:r>
      </w:del>
      <w:r>
        <w:rPr>
          <w:b/>
          <w:lang w:val="en-US"/>
        </w:rPr>
        <w:t>: strong</w:t>
      </w:r>
    </w:p>
    <w:tbl>
      <w:tblPr>
        <w:tblStyle w:val="Grilledutableau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5"/>
        <w:gridCol w:w="851"/>
        <w:gridCol w:w="850"/>
        <w:gridCol w:w="851"/>
        <w:gridCol w:w="850"/>
      </w:tblGrid>
      <w:tr>
        <w:trPr>
          <w:trHeight w:val="397" w:hRule="atLeast"/>
        </w:trPr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Consumers in Guadeloupe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 xml:space="preserve"> (38)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Spend more time preparing meals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16.2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21.6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24.3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37.8</w:t>
            </w:r>
          </w:p>
        </w:tc>
      </w:tr>
      <w:tr>
        <w:trPr>
          <w:trHeight w:val="397" w:hRule="atLeast"/>
        </w:trPr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Chang</w:t>
            </w:r>
            <w:del w:id="9" w:author="Sébastien Guyader" w:date="2020-10-13T13:06:40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ing</w:delText>
              </w:r>
            </w:del>
            <w:ins w:id="10" w:author="Sébastien Guyader" w:date="2020-10-13T13:06:40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e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your places of purchase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18.9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35.1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29.7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16.2</w:t>
            </w:r>
          </w:p>
        </w:tc>
      </w:tr>
      <w:tr>
        <w:trPr>
          <w:trHeight w:val="397" w:hRule="atLeast"/>
        </w:trPr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Adjust your diet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24.3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37.8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29.7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8.1</w:t>
            </w:r>
          </w:p>
        </w:tc>
      </w:tr>
      <w:tr>
        <w:trPr>
          <w:trHeight w:val="397" w:hRule="atLeast"/>
        </w:trPr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Increase your food stocks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16.2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40.5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29.7</w:t>
            </w:r>
          </w:p>
        </w:tc>
      </w:tr>
      <w:tr>
        <w:trPr>
          <w:trHeight w:val="397" w:hRule="atLeast"/>
        </w:trPr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Reduc</w:t>
            </w:r>
            <w:del w:id="11" w:author="Sébastien Guyader" w:date="2020-10-13T13:06:58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ing</w:delText>
              </w:r>
            </w:del>
            <w:ins w:id="12" w:author="Sébastien Guyader" w:date="2020-10-13T13:06:58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e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food waste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35.1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16.2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18.9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29.7</w:t>
            </w:r>
          </w:p>
        </w:tc>
      </w:tr>
      <w:tr>
        <w:trPr>
          <w:trHeight w:val="397" w:hRule="atLeast"/>
        </w:trPr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Consume different products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21.6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37.8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27.0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13.5</w:t>
            </w:r>
          </w:p>
        </w:tc>
      </w:tr>
      <w:tr>
        <w:trPr>
          <w:trHeight w:val="397" w:hRule="atLeast"/>
        </w:trPr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commentRangeStart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Impact on the food budget</w:t>
            </w:r>
            <w:ins w:id="13" w:author="Sébastien Guyader" w:date="2020-10-13T13:08:28Z">
              <w:commentRangeEnd w:id="0"/>
              <w:r>
                <w:commentReference w:id="0"/>
              </w:r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</w:r>
            </w:ins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24.3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37.8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21.6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16.2</w:t>
            </w:r>
          </w:p>
        </w:tc>
      </w:tr>
      <w:tr>
        <w:trPr>
          <w:trHeight w:val="397" w:hRule="atLeast"/>
        </w:trPr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Arbitrat</w:t>
            </w:r>
            <w:del w:id="14" w:author="Sébastien Guyader" w:date="2020-10-13T13:07:03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ing</w:delText>
              </w:r>
            </w:del>
            <w:ins w:id="15" w:author="Sébastien Guyader" w:date="2020-10-13T13:07:03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e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between food purchases and other goods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56.8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21.6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8.1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Agricultural producers in Guadeloupe: 32 responses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Farm size</w:t>
      </w:r>
      <w:del w:id="16" w:author="Sébastien Guyader" w:date="2020-10-13T13:14:36Z">
        <w:r>
          <w:rPr>
            <w:lang w:val="en-US"/>
          </w:rPr>
          <w:delText xml:space="preserve"> </w:delText>
        </w:r>
      </w:del>
      <w:r>
        <w:rPr>
          <w:lang w:val="en-US"/>
        </w:rPr>
        <w:t>:</w:t>
      </w:r>
    </w:p>
    <w:tbl>
      <w:tblPr>
        <w:tblStyle w:val="Grilledutableau"/>
        <w:tblW w:w="54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2"/>
        <w:gridCol w:w="1812"/>
        <w:gridCol w:w="1812"/>
      </w:tblGrid>
      <w:tr>
        <w:trPr>
          <w:trHeight w:val="397" w:hRule="atLeast"/>
        </w:trPr>
        <w:tc>
          <w:tcPr>
            <w:tcW w:w="18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0 - 5 ha</w:t>
            </w:r>
          </w:p>
        </w:tc>
        <w:tc>
          <w:tcPr>
            <w:tcW w:w="18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5 - 10 ha</w:t>
            </w:r>
          </w:p>
        </w:tc>
        <w:tc>
          <w:tcPr>
            <w:tcW w:w="18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10 - 20 ha</w:t>
            </w:r>
          </w:p>
        </w:tc>
      </w:tr>
      <w:tr>
        <w:trPr>
          <w:trHeight w:val="397" w:hRule="atLeast"/>
        </w:trPr>
        <w:tc>
          <w:tcPr>
            <w:tcW w:w="18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40.6</w:t>
            </w:r>
          </w:p>
        </w:tc>
        <w:tc>
          <w:tcPr>
            <w:tcW w:w="18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34.4</w:t>
            </w:r>
          </w:p>
        </w:tc>
        <w:tc>
          <w:tcPr>
            <w:tcW w:w="18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25.0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/>
        <w:t>Age of the producer</w:t>
      </w:r>
      <w:del w:id="17" w:author="Sébastien Guyader" w:date="2020-10-13T13:14:39Z">
        <w:r>
          <w:rPr/>
          <w:delText xml:space="preserve"> </w:delText>
        </w:r>
      </w:del>
      <w:r>
        <w:rPr/>
        <w:t>:</w:t>
      </w:r>
    </w:p>
    <w:tbl>
      <w:tblPr>
        <w:tblStyle w:val="Grilledutableau"/>
        <w:tblW w:w="5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1845"/>
        <w:gridCol w:w="1842"/>
      </w:tblGrid>
      <w:tr>
        <w:trPr>
          <w:trHeight w:val="397" w:hRule="atLeast"/>
        </w:trPr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Under 40 years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40 - 60 years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Over 60 years </w:t>
            </w:r>
          </w:p>
        </w:tc>
      </w:tr>
      <w:tr>
        <w:trPr>
          <w:trHeight w:val="397" w:hRule="atLeast"/>
        </w:trPr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6.3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84.4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9.4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lledutableau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99"/>
        <w:gridCol w:w="1276"/>
        <w:gridCol w:w="1134"/>
      </w:tblGrid>
      <w:tr>
        <w:trPr/>
        <w:tc>
          <w:tcPr>
            <w:tcW w:w="6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YES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NO</w:t>
            </w:r>
          </w:p>
        </w:tc>
      </w:tr>
      <w:tr>
        <w:trPr/>
        <w:tc>
          <w:tcPr>
            <w:tcW w:w="6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kern w:val="0"/>
                <w:lang w:val="fr-FR" w:eastAsia="en-US" w:bidi="ar-SA"/>
              </w:rPr>
              <w:t>Full-time producer</w:t>
              <w:tab/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84.4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15.6</w:t>
            </w:r>
          </w:p>
        </w:tc>
      </w:tr>
      <w:tr>
        <w:trPr/>
        <w:tc>
          <w:tcPr>
            <w:tcW w:w="6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Ownership of the majority of the farm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53.1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46.9</w:t>
            </w:r>
          </w:p>
        </w:tc>
      </w:tr>
      <w:tr>
        <w:trPr/>
        <w:tc>
          <w:tcPr>
            <w:tcW w:w="6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Member of a Professional Agricultural Organisation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78.1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21.9</w:t>
            </w:r>
          </w:p>
        </w:tc>
      </w:tr>
      <w:tr>
        <w:trPr/>
        <w:tc>
          <w:tcPr>
            <w:tcW w:w="6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 xml:space="preserve">Majority of production </w:t>
            </w:r>
            <w:commentRangeStart w:id="1"/>
            <w:r>
              <w:rPr>
                <w:rFonts w:eastAsia="Calibri" w:cs=""/>
                <w:kern w:val="0"/>
                <w:lang w:val="en-US" w:eastAsia="en-US" w:bidi="ar-SA"/>
              </w:rPr>
              <w:t>destined for</w:t>
            </w:r>
            <w:ins w:id="18" w:author="Sébastien Guyader" w:date="2020-10-13T13:14:16Z">
              <w:r>
                <w:rPr>
                  <w:rFonts w:eastAsia="Calibri" w:cs=""/>
                  <w:kern w:val="0"/>
                  <w:lang w:val="en-US" w:eastAsia="en-US" w:bidi="ar-SA"/>
                </w:rPr>
              </w:r>
            </w:ins>
            <w:commentRangeEnd w:id="1"/>
            <w:r>
              <w:commentReference w:id="1"/>
            </w:r>
            <w:r>
              <w:rPr>
                <w:rFonts w:eastAsia="Calibri" w:cs=""/>
                <w:kern w:val="0"/>
                <w:lang w:val="en-US" w:eastAsia="en-US" w:bidi="ar-SA"/>
              </w:rPr>
              <w:t xml:space="preserve"> export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87.5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12.5</w:t>
            </w:r>
          </w:p>
        </w:tc>
      </w:tr>
      <w:tr>
        <w:trPr/>
        <w:tc>
          <w:tcPr>
            <w:tcW w:w="6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Majority of food crops, market gardening or crops for the local market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81.3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18.8</w:t>
            </w:r>
          </w:p>
        </w:tc>
      </w:tr>
      <w:tr>
        <w:trPr/>
        <w:tc>
          <w:tcPr>
            <w:tcW w:w="6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Majority of rapidly perishable products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59.4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40.6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  <w:t>Impacts of the Covid crisis on your agricultural production. You had to</w:t>
      </w:r>
      <w:del w:id="19" w:author="Sébastien Guyader" w:date="2020-10-13T13:14:31Z">
        <w:r>
          <w:rPr>
            <w:b/>
            <w:lang w:val="en-US"/>
          </w:rPr>
          <w:delText xml:space="preserve"> </w:delText>
        </w:r>
      </w:del>
      <w:r>
        <w:rPr>
          <w:b/>
          <w:lang w:val="en-US"/>
        </w:rPr>
        <w:t>:</w:t>
      </w:r>
    </w:p>
    <w:tbl>
      <w:tblPr>
        <w:tblStyle w:val="Grilledutableau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91"/>
        <w:gridCol w:w="708"/>
        <w:gridCol w:w="709"/>
        <w:gridCol w:w="709"/>
      </w:tblGrid>
      <w:tr>
        <w:trPr>
          <w:trHeight w:val="397" w:hRule="atLeast"/>
        </w:trPr>
        <w:tc>
          <w:tcPr>
            <w:tcW w:w="7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YES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NO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  <w:t>DK</w:t>
            </w:r>
          </w:p>
        </w:tc>
      </w:tr>
      <w:tr>
        <w:trPr>
          <w:trHeight w:val="397" w:hRule="atLeast"/>
        </w:trPr>
        <w:tc>
          <w:tcPr>
            <w:tcW w:w="7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Throw away part of the production because it could not be sold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37.5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56.3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6.3</w:t>
            </w:r>
          </w:p>
        </w:tc>
      </w:tr>
      <w:tr>
        <w:trPr>
          <w:trHeight w:val="397" w:hRule="atLeast"/>
        </w:trPr>
        <w:tc>
          <w:tcPr>
            <w:tcW w:w="7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Reduce production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68.8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3.1</w:t>
            </w:r>
          </w:p>
        </w:tc>
      </w:tr>
      <w:tr>
        <w:trPr>
          <w:trHeight w:val="397" w:hRule="atLeast"/>
        </w:trPr>
        <w:tc>
          <w:tcPr>
            <w:tcW w:w="7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Stop </w:t>
            </w:r>
            <w:del w:id="20" w:author="Sébastien Guyader" w:date="2020-10-13T13:15:24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certain</w:delText>
              </w:r>
            </w:del>
            <w:ins w:id="21" w:author="Sébastien Guyader" w:date="2020-10-13T13:15:35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part of the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crops or productions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43.8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53.1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3.1</w:t>
            </w:r>
          </w:p>
        </w:tc>
      </w:tr>
      <w:tr>
        <w:trPr>
          <w:trHeight w:val="397" w:hRule="atLeast"/>
        </w:trPr>
        <w:tc>
          <w:tcPr>
            <w:tcW w:w="7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Stop all production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87.5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3.1</w:t>
            </w:r>
          </w:p>
        </w:tc>
      </w:tr>
      <w:tr>
        <w:trPr>
          <w:trHeight w:val="397" w:hRule="atLeast"/>
        </w:trPr>
        <w:tc>
          <w:tcPr>
            <w:tcW w:w="7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Sell or part with land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7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Sell livestock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78.1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9.4</w:t>
            </w:r>
          </w:p>
        </w:tc>
      </w:tr>
      <w:tr>
        <w:trPr>
          <w:trHeight w:val="397" w:hRule="atLeast"/>
        </w:trPr>
        <w:tc>
          <w:tcPr>
            <w:tcW w:w="7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Strengthen the share of short marketing channels in your sales channels 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62.5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9.4</w:t>
            </w:r>
          </w:p>
        </w:tc>
      </w:tr>
      <w:tr>
        <w:trPr>
          <w:trHeight w:val="397" w:hRule="atLeast"/>
        </w:trPr>
        <w:tc>
          <w:tcPr>
            <w:tcW w:w="7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Diversify your agricultural system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40.6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50.0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9.4</w:t>
            </w:r>
          </w:p>
        </w:tc>
      </w:tr>
      <w:tr>
        <w:trPr>
          <w:trHeight w:val="397" w:hRule="atLeast"/>
        </w:trPr>
        <w:tc>
          <w:tcPr>
            <w:tcW w:w="7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Engage in a new off-farm activity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18.8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78.1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3.1</w:t>
            </w:r>
          </w:p>
        </w:tc>
      </w:tr>
      <w:tr>
        <w:trPr>
          <w:trHeight w:val="397" w:hRule="atLeast"/>
        </w:trPr>
        <w:tc>
          <w:tcPr>
            <w:tcW w:w="7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Has your agricultural system been resilient enough?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43.8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40.6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15.6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Weight of consequences</w:t>
      </w:r>
      <w:del w:id="22" w:author="Sébastien Guyader" w:date="2020-10-13T13:16:13Z">
        <w:r>
          <w:rPr>
            <w:b/>
            <w:lang w:val="en-US"/>
          </w:rPr>
          <w:delText xml:space="preserve"> </w:delText>
        </w:r>
      </w:del>
      <w:r>
        <w:rPr>
          <w:b/>
          <w:lang w:val="en-US"/>
        </w:rPr>
        <w:t>:   0</w:t>
      </w:r>
      <w:del w:id="23" w:author="Sébastien Guyader" w:date="2020-10-13T13:16:15Z">
        <w:r>
          <w:rPr>
            <w:b/>
            <w:lang w:val="en-US"/>
          </w:rPr>
          <w:delText xml:space="preserve"> </w:delText>
        </w:r>
      </w:del>
      <w:r>
        <w:rPr>
          <w:b/>
          <w:lang w:val="en-US"/>
        </w:rPr>
        <w:t>: nil   1</w:t>
      </w:r>
      <w:del w:id="24" w:author="Sébastien Guyader" w:date="2020-10-13T13:16:17Z">
        <w:r>
          <w:rPr>
            <w:b/>
            <w:lang w:val="en-US"/>
          </w:rPr>
          <w:delText xml:space="preserve"> </w:delText>
        </w:r>
      </w:del>
      <w:r>
        <w:rPr>
          <w:b/>
          <w:lang w:val="en-US"/>
        </w:rPr>
        <w:t>: weak   2</w:t>
      </w:r>
      <w:del w:id="25" w:author="Sébastien Guyader" w:date="2020-10-13T13:16:19Z">
        <w:r>
          <w:rPr>
            <w:b/>
            <w:lang w:val="en-US"/>
          </w:rPr>
          <w:delText xml:space="preserve"> </w:delText>
        </w:r>
      </w:del>
      <w:r>
        <w:rPr>
          <w:b/>
          <w:lang w:val="en-US"/>
        </w:rPr>
        <w:t>: medium   3</w:t>
      </w:r>
      <w:del w:id="26" w:author="Sébastien Guyader" w:date="2020-10-13T13:16:21Z">
        <w:r>
          <w:rPr>
            <w:b/>
            <w:lang w:val="en-US"/>
          </w:rPr>
          <w:delText xml:space="preserve"> </w:delText>
        </w:r>
      </w:del>
      <w:r>
        <w:rPr>
          <w:b/>
          <w:lang w:val="en-US"/>
        </w:rPr>
        <w:t xml:space="preserve">: strong </w:t>
      </w:r>
    </w:p>
    <w:tbl>
      <w:tblPr>
        <w:tblStyle w:val="Grilledutableau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98"/>
        <w:gridCol w:w="709"/>
        <w:gridCol w:w="851"/>
        <w:gridCol w:w="709"/>
        <w:gridCol w:w="851"/>
      </w:tblGrid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The impact of the COVID crisis on your farm business has been 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32.3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45.2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Reduction in the number of productions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35.5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29.0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Change the flow of your productions; change the sales </w:t>
            </w:r>
            <w:commentRangeStart w:id="2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channel</w:t>
            </w:r>
            <w:ins w:id="27" w:author="Sébastien Guyader" w:date="2020-10-13T13:17:12Z">
              <w:commentRangeEnd w:id="2"/>
              <w:r>
                <w:commentReference w:id="2"/>
              </w:r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</w:r>
            </w:ins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16.1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35.5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38.7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Have you experienced a drop in your selling prices?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Have you benefited from an increase in your selling prices?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77.4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6.5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3.2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Has </w:t>
            </w:r>
            <w:del w:id="28" w:author="Sébastien Guyader" w:date="2020-10-13T13:17:43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confinement</w:delText>
              </w:r>
            </w:del>
            <w:ins w:id="29" w:author="Sébastien Guyader" w:date="2020-10-13T13:17:43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lockdown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negatively impacted your household income?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35.5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45.2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Has </w:t>
            </w:r>
            <w:del w:id="30" w:author="Sébastien Guyader" w:date="2020-10-13T13:17:48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confinement</w:delText>
              </w:r>
            </w:del>
            <w:ins w:id="31" w:author="Sébastien Guyader" w:date="2020-10-13T13:17:48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lockdown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had a positive impact on your household income?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64.5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19.4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16.1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Have you suffered losses due to an inability to market your productions?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29.0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35.5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Have you had a drop in income?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19.4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29.0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41.9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Have you had input supply problems?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19.4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32.3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Have you had problems with the availability of labour?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32.3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19.4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Have you had to lay off staff?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90.3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3.2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6.5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Did you make more use than usual of </w:t>
            </w:r>
            <w:del w:id="32" w:author="Sébastien Guyader" w:date="2020-10-13T13:18:59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self-help</w:delText>
              </w:r>
            </w:del>
            <w:ins w:id="33" w:author="Sébastien Guyader" w:date="2020-10-13T13:18:59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m</w:t>
              </w:r>
            </w:ins>
            <w:ins w:id="34" w:author="Sébastien Guyader" w:date="2020-10-13T13:19:00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utual aid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with other producers?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54.8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Were you subject to regulatory constraints affecting your income?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29.0</w:t>
            </w:r>
          </w:p>
        </w:tc>
      </w:tr>
      <w:tr>
        <w:trPr>
          <w:trHeight w:val="397" w:hRule="atLeast"/>
        </w:trPr>
        <w:tc>
          <w:tcPr>
            <w:tcW w:w="6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Have you benefited from the lockdown period (price and/or sales increases)?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51.6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  <w:t>The immediate future of your agricultural system at the end of the COVID-19 crisis</w:t>
      </w:r>
      <w:del w:id="35" w:author="Sébastien Guyader" w:date="2020-10-13T13:19:20Z">
        <w:r>
          <w:rPr>
            <w:b/>
            <w:lang w:val="en-US"/>
          </w:rPr>
          <w:delText xml:space="preserve"> </w:delText>
        </w:r>
      </w:del>
      <w:r>
        <w:rPr>
          <w:b/>
          <w:lang w:val="en-US"/>
        </w:rPr>
        <w:t>:</w:t>
      </w:r>
    </w:p>
    <w:tbl>
      <w:tblPr>
        <w:tblStyle w:val="Grilledutableau"/>
        <w:tblW w:w="100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25"/>
        <w:gridCol w:w="850"/>
        <w:gridCol w:w="992"/>
        <w:gridCol w:w="991"/>
      </w:tblGrid>
      <w:tr>
        <w:trPr>
          <w:trHeight w:val="397" w:hRule="atLeast"/>
        </w:trPr>
        <w:tc>
          <w:tcPr>
            <w:tcW w:w="7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YES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</w:tr>
      <w:tr>
        <w:trPr>
          <w:trHeight w:val="397" w:hRule="atLeast"/>
        </w:trPr>
        <w:tc>
          <w:tcPr>
            <w:tcW w:w="7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Returning to the pre-crisis production system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61.5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15.4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23.1</w:t>
            </w:r>
          </w:p>
        </w:tc>
      </w:tr>
      <w:tr>
        <w:trPr>
          <w:trHeight w:val="397" w:hRule="atLeast"/>
        </w:trPr>
        <w:tc>
          <w:tcPr>
            <w:tcW w:w="7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Retain some of the changes implemented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61.5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26.9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11.5</w:t>
            </w:r>
          </w:p>
        </w:tc>
      </w:tr>
      <w:tr>
        <w:trPr>
          <w:trHeight w:val="397" w:hRule="atLeast"/>
        </w:trPr>
        <w:tc>
          <w:tcPr>
            <w:tcW w:w="7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Maintaining the crisis system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15.4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76.9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7.7</w:t>
            </w:r>
          </w:p>
        </w:tc>
      </w:tr>
      <w:tr>
        <w:trPr>
          <w:trHeight w:val="397" w:hRule="atLeast"/>
        </w:trPr>
        <w:tc>
          <w:tcPr>
            <w:tcW w:w="7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Abandoning your farming activity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88.5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11.5</w:t>
            </w:r>
          </w:p>
        </w:tc>
      </w:tr>
      <w:tr>
        <w:trPr>
          <w:trHeight w:val="397" w:hRule="atLeast"/>
        </w:trPr>
        <w:tc>
          <w:tcPr>
            <w:tcW w:w="7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 you think that this crisis will have a lasting impact on your agricultural activity?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61.5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30.8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7.7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commentRangeStart w:id="3"/>
      <w:r>
        <w:rPr>
          <w:b/>
          <w:sz w:val="32"/>
          <w:szCs w:val="32"/>
          <w:lang w:val="en-US"/>
        </w:rPr>
        <w:t>Comparison of responses between experts from Guadeloupe (38 responses) and experts from other island Caribbean countries (24 responses)</w:t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And with agricultural producers (32 responses) and Guadeloupean consumers (38 responses)</w:t>
      </w:r>
      <w:ins w:id="36" w:author="Sébastien Guyader" w:date="2020-10-13T13:22:46Z">
        <w:commentRangeEnd w:id="3"/>
        <w:r>
          <w:commentReference w:id="3"/>
        </w:r>
        <w:r>
          <w:rPr>
            <w:b/>
            <w:sz w:val="32"/>
            <w:szCs w:val="32"/>
            <w:lang w:val="en-US"/>
          </w:rPr>
        </w:r>
      </w:ins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On the agricultural producers</w:t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According to you, agricultural producers in your country have</w:t>
      </w:r>
      <w:del w:id="37" w:author="Sébastien Guyader" w:date="2020-10-13T13:22:58Z">
        <w:r>
          <w:rPr>
            <w:b/>
            <w:sz w:val="24"/>
            <w:szCs w:val="24"/>
            <w:lang w:val="en-US"/>
          </w:rPr>
          <w:delText xml:space="preserve"> </w:delText>
        </w:r>
      </w:del>
      <w:r>
        <w:rPr>
          <w:b/>
          <w:sz w:val="24"/>
          <w:szCs w:val="24"/>
          <w:lang w:val="en-US"/>
        </w:rPr>
        <w:t xml:space="preserve">:  </w:t>
      </w:r>
    </w:p>
    <w:tbl>
      <w:tblPr>
        <w:tblStyle w:val="Grilledutableau"/>
        <w:tblW w:w="113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3"/>
        <w:gridCol w:w="850"/>
        <w:gridCol w:w="850"/>
        <w:gridCol w:w="850"/>
        <w:gridCol w:w="850"/>
        <w:gridCol w:w="709"/>
        <w:gridCol w:w="850"/>
        <w:gridCol w:w="850"/>
        <w:gridCol w:w="850"/>
        <w:gridCol w:w="849"/>
      </w:tblGrid>
      <w:tr>
        <w:trPr>
          <w:trHeight w:val="397" w:hRule="atLeast"/>
        </w:trPr>
        <w:tc>
          <w:tcPr>
            <w:tcW w:w="3823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50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commentRangeStart w:id="4"/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Reminder</w:t>
            </w:r>
            <w:del w:id="38" w:author="Sébastien Guyader" w:date="2020-10-13T13:23:02Z">
              <w:r>
                <w:rPr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  <w:delText> </w:delText>
              </w:r>
            </w:del>
            <w:ins w:id="39" w:author="Sébastien Guyader" w:date="2020-10-13T13:23:23Z">
              <w:r>
                <w:rPr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</w:r>
            </w:ins>
            <w:commentRangeEnd w:id="4"/>
            <w:r>
              <w:commentReference w:id="4"/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: Producers Guadeloupe (32)</w:t>
            </w:r>
          </w:p>
        </w:tc>
        <w:tc>
          <w:tcPr>
            <w:tcW w:w="240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Experts Guadeloupe (38)</w:t>
            </w:r>
          </w:p>
        </w:tc>
        <w:tc>
          <w:tcPr>
            <w:tcW w:w="254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Experts Other Caribbean countries (24)</w:t>
            </w:r>
          </w:p>
        </w:tc>
      </w:tr>
      <w:tr>
        <w:trPr>
          <w:trHeight w:val="397" w:hRule="atLeast"/>
        </w:trPr>
        <w:tc>
          <w:tcPr>
            <w:tcW w:w="382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YES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YES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YES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Stopped all production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9.4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87.5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2.6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84.2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13.2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16.7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83.3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Threw away part of the production because it was impossible to sell it...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37.5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56.3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6.3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39.5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18.4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42.1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54.2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33.3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12.5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Reduced production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68.8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55.3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28.9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15.8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66.7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33.3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Increased the share of short marketing channels 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62.5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9.4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81.6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5.3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13.2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58.3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12.5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29.2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Stopped certain crops or productions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43.8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53.1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42.1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28.9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28.9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54.2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33.3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12.5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Sold or separated from farm land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100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7.9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55.3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36.8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12.5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58.3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29.2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Sold livestock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12.5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78.1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9.4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18.4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39.5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42.1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29.2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29.2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41.7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Diversified their production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40.6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50.0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9.4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44.7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21.1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34.2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75.0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16.7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8.3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Engaged in a new non-farming activity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18.8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78.1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15.8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34.2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50.0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41.7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37.5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20.8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Their agricultural system has been resilient enough to this crisis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43.8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40.6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15.6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50.0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18.4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31.6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50.0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37.5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12.5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majority has suffered economic damage</w:t>
            </w:r>
          </w:p>
        </w:tc>
        <w:tc>
          <w:tcPr>
            <w:tcW w:w="2550" w:type="dxa"/>
            <w:gridSpan w:val="3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questions not asked to agricultural producers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71.1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10.5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18.4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83.3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12.5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4.2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majority obtained an economic benefit</w:t>
            </w:r>
          </w:p>
        </w:tc>
        <w:tc>
          <w:tcPr>
            <w:tcW w:w="2550" w:type="dxa"/>
            <w:gridSpan w:val="3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0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65.8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34.2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29.2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54.2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16.7</w:t>
            </w:r>
          </w:p>
        </w:tc>
      </w:tr>
      <w:tr>
        <w:trPr>
          <w:trHeight w:val="39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Some have benefited, others have suffered</w:t>
            </w:r>
          </w:p>
        </w:tc>
        <w:tc>
          <w:tcPr>
            <w:tcW w:w="2550" w:type="dxa"/>
            <w:gridSpan w:val="3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60.5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7.9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31.6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62.5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25.0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12.5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>
          <w:lang w:val="en-US"/>
        </w:rPr>
      </w:pPr>
      <w:r>
        <w:rPr>
          <w:b/>
          <w:lang w:val="en-US"/>
        </w:rPr>
        <w:t>Weight of individual consequences for producers: 0: nil 1: low 2: medium 3: high DK: don't know</w:t>
      </w:r>
      <w:del w:id="40" w:author="Sébastien Guyader" w:date="2020-10-13T13:24:54Z">
        <w:r>
          <w:rPr>
            <w:b/>
            <w:lang w:val="en-US"/>
          </w:rPr>
          <w:delText xml:space="preserve"> :</w:delText>
        </w:r>
      </w:del>
    </w:p>
    <w:tbl>
      <w:tblPr>
        <w:tblStyle w:val="Grilledutableau"/>
        <w:tblW w:w="111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5"/>
        <w:gridCol w:w="709"/>
        <w:gridCol w:w="708"/>
        <w:gridCol w:w="708"/>
        <w:gridCol w:w="852"/>
        <w:gridCol w:w="566"/>
        <w:gridCol w:w="582"/>
        <w:gridCol w:w="581"/>
        <w:gridCol w:w="580"/>
        <w:gridCol w:w="581"/>
        <w:gridCol w:w="582"/>
        <w:gridCol w:w="581"/>
        <w:gridCol w:w="580"/>
        <w:gridCol w:w="581"/>
        <w:gridCol w:w="582"/>
      </w:tblGrid>
      <w:tr>
        <w:trPr>
          <w:trHeight w:val="397" w:hRule="atLeast"/>
        </w:trPr>
        <w:tc>
          <w:tcPr>
            <w:tcW w:w="240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7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commentRangeStart w:id="5"/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Reminder </w:t>
            </w:r>
            <w:ins w:id="41" w:author="Sébastien Guyader" w:date="2020-10-13T13:23:56Z">
              <w:r>
                <w:rPr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</w:r>
            </w:ins>
            <w:commentRangeEnd w:id="5"/>
            <w:r>
              <w:commentReference w:id="5"/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: Producers Guadeloupe (31)</w:t>
            </w:r>
          </w:p>
        </w:tc>
        <w:tc>
          <w:tcPr>
            <w:tcW w:w="2890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Experts Guadeloupe (36)</w:t>
            </w:r>
          </w:p>
        </w:tc>
        <w:tc>
          <w:tcPr>
            <w:tcW w:w="2906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Experts Other Caribbean countries (24)</w:t>
            </w:r>
          </w:p>
        </w:tc>
      </w:tr>
      <w:tr>
        <w:trPr>
          <w:trHeight w:val="397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</w:tr>
      <w:tr>
        <w:trPr>
          <w:trHeight w:val="397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Overall impact of the COVID crisis on farmers' activities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32.3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45.2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0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11.1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38.9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44.4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5.6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0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0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41.7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54.2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4.2</w:t>
            </w:r>
          </w:p>
        </w:tc>
      </w:tr>
      <w:tr>
        <w:trPr>
          <w:trHeight w:val="397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Reduction in the number of productions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35.5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2.9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31.4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31.4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8.6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25.7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16.7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12.5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37.5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25.0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8.3</w:t>
            </w:r>
          </w:p>
        </w:tc>
      </w:tr>
      <w:tr>
        <w:trPr>
          <w:trHeight w:val="397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Change in production flow; change in sales channel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35.5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38.7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0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5.6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11.1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69.4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13.9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0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16.7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37.5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45.8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Lower sales prices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31.4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17.1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20.0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8.6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22.9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37.5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12.5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12.5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33.3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4.2</w:t>
            </w:r>
          </w:p>
        </w:tc>
      </w:tr>
      <w:tr>
        <w:trPr>
          <w:trHeight w:val="397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Losses due to inability to market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29.0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2.8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30.6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30.6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22.2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13.9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0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16.7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25.0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54.2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4.2</w:t>
            </w:r>
          </w:p>
        </w:tc>
      </w:tr>
      <w:tr>
        <w:trPr>
          <w:trHeight w:val="397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Decrease in income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19.4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29.0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41.9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5.6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13.9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33.3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30.6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16.7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4.2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4.2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29.2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58.3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4.2</w:t>
            </w:r>
          </w:p>
        </w:tc>
      </w:tr>
      <w:tr>
        <w:trPr>
          <w:trHeight w:val="397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supply problems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19.4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5.6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16.7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33.3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30.6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13.9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4.2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16.7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37.5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29.2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12.5</w:t>
            </w:r>
          </w:p>
        </w:tc>
      </w:tr>
      <w:tr>
        <w:trPr>
          <w:trHeight w:val="397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Problems with the availability of manpower for the operation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32.3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19.4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13.9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13.9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27.8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19.4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25.0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4.2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4.2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29.2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54.2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8.3</w:t>
            </w:r>
          </w:p>
        </w:tc>
      </w:tr>
      <w:tr>
        <w:trPr>
          <w:trHeight w:val="397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del w:id="42" w:author="Sébastien Guyader" w:date="2020-10-13T13:26:10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Termination</w:delText>
              </w:r>
            </w:del>
            <w:ins w:id="43" w:author="Sébastien Guyader" w:date="2020-10-13T13:26:10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Layoff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of some staff members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90.3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3.2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6.5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16.7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22.2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5.6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8.3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47.2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4.2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20.8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25.0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29.2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20.8</w:t>
            </w:r>
          </w:p>
        </w:tc>
      </w:tr>
      <w:tr>
        <w:trPr>
          <w:trHeight w:val="397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Regulatory constraints impacting their system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5.6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16.7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22.2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25.0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30.6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12.5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20.8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29.2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20.8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16.7</w:t>
            </w:r>
          </w:p>
        </w:tc>
      </w:tr>
      <w:tr>
        <w:trPr>
          <w:trHeight w:val="397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lockdown period was favorable to them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51.6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27.8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19.4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25.0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2.8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25.0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25.0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20.8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25.0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4.2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fr-FR" w:eastAsia="en-US" w:bidi="ar-SA"/>
              </w:rPr>
              <w:t>25.0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sz w:val="20"/>
          <w:lang w:val="en-US"/>
        </w:rPr>
      </w:pPr>
      <w:r>
        <w:rPr>
          <w:b/>
          <w:lang w:val="en-US"/>
        </w:rPr>
        <w:t>Weight of global consequences: 0: no 1: few 2: medium 3: many DK: don't know :</w:t>
      </w:r>
    </w:p>
    <w:tbl>
      <w:tblPr>
        <w:tblStyle w:val="Grilledutableau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1"/>
        <w:gridCol w:w="709"/>
        <w:gridCol w:w="710"/>
        <w:gridCol w:w="708"/>
        <w:gridCol w:w="708"/>
        <w:gridCol w:w="709"/>
        <w:gridCol w:w="710"/>
        <w:gridCol w:w="708"/>
        <w:gridCol w:w="708"/>
        <w:gridCol w:w="709"/>
        <w:gridCol w:w="708"/>
      </w:tblGrid>
      <w:tr>
        <w:trPr>
          <w:trHeight w:val="397" w:hRule="atLeast"/>
        </w:trPr>
        <w:tc>
          <w:tcPr>
            <w:tcW w:w="297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544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Experts Guadeloupe (31)</w:t>
            </w:r>
          </w:p>
        </w:tc>
        <w:tc>
          <w:tcPr>
            <w:tcW w:w="3543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Experts Other Caribbean countries (23)</w:t>
            </w:r>
          </w:p>
        </w:tc>
      </w:tr>
      <w:tr>
        <w:trPr>
          <w:trHeight w:val="397" w:hRule="atLeast"/>
        </w:trPr>
        <w:tc>
          <w:tcPr>
            <w:tcW w:w="297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</w:tr>
      <w:tr>
        <w:trPr>
          <w:trHeight w:val="397" w:hRule="atLeast"/>
        </w:trPr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Producers have been able to innovate and adapt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6.5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41.9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35.5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16.1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4.3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39.1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30.4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26.1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Producers have been resilient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3.2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38.7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29.0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26.1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39.1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30.4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4.3</w:t>
            </w:r>
          </w:p>
        </w:tc>
      </w:tr>
      <w:tr>
        <w:trPr>
          <w:trHeight w:val="397" w:hRule="atLeast"/>
        </w:trPr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Producers have been weakened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3.2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35.5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25.8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39.1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34.8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4.3</w:t>
            </w:r>
          </w:p>
        </w:tc>
      </w:tr>
      <w:tr>
        <w:trPr>
          <w:trHeight w:val="397" w:hRule="atLeast"/>
        </w:trPr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Producers have increased, strengthened the links with the population, consumers and the public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6.5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3.2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51.6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16.1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34.8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30.4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30.4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4.3</w:t>
            </w:r>
          </w:p>
        </w:tc>
      </w:tr>
      <w:tr>
        <w:trPr>
          <w:trHeight w:val="397" w:hRule="atLeast"/>
        </w:trPr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Their number will decrease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16.1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48.4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30.4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30.4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8.7</w:t>
            </w:r>
          </w:p>
        </w:tc>
      </w:tr>
      <w:tr>
        <w:trPr>
          <w:trHeight w:val="397" w:hRule="atLeast"/>
        </w:trPr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There</w:t>
            </w:r>
            <w:del w:id="44" w:author="Sébastien Guyader" w:date="2020-10-13T13:27:32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's going to</w:delText>
              </w:r>
            </w:del>
            <w:ins w:id="45" w:author="Sébastien Guyader" w:date="2020-10-13T13:27:32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 xml:space="preserve"> </w:t>
              </w:r>
            </w:ins>
            <w:ins w:id="46" w:author="Sébastien Guyader" w:date="2020-10-13T13:27:32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will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be a concentration of farmland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6.5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48.4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30.4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26.1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17.4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17.4</w:t>
            </w:r>
          </w:p>
        </w:tc>
      </w:tr>
      <w:tr>
        <w:trPr>
          <w:trHeight w:val="397" w:hRule="atLeast"/>
        </w:trPr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Part of the agricultural land will be abandoned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41.9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45.2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26.1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30.4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26.1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8.7</w:t>
            </w:r>
          </w:p>
        </w:tc>
      </w:tr>
      <w:tr>
        <w:trPr>
          <w:trHeight w:val="397" w:hRule="atLeast"/>
        </w:trPr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highlight w:val="yellow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area of agricultural land in your country will increase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38.7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35.5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26.1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26.1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21.7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13.0</w:t>
            </w:r>
          </w:p>
        </w:tc>
      </w:tr>
      <w:tr>
        <w:trPr>
          <w:trHeight w:val="397" w:hRule="atLeast"/>
        </w:trPr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Crops for local consumption will replace export crops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9.7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22.6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17.4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43.5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21.7</w:t>
            </w:r>
          </w:p>
        </w:tc>
      </w:tr>
      <w:tr>
        <w:trPr>
          <w:trHeight w:val="397" w:hRule="atLeast"/>
        </w:trPr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Certain agricultural sectors will be weakened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3.2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35.5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35.5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12.9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4.3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17.4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26.1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47.8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4.3</w:t>
            </w:r>
          </w:p>
        </w:tc>
      </w:tr>
      <w:tr>
        <w:trPr>
          <w:trHeight w:val="397" w:hRule="atLeast"/>
        </w:trPr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Certain agricultural sectors will be reinforced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13.3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23.3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40.0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13.3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10.0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34.8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34.8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8.7</w:t>
            </w:r>
          </w:p>
        </w:tc>
      </w:tr>
      <w:tr>
        <w:trPr>
          <w:trHeight w:val="397" w:hRule="atLeast"/>
        </w:trPr>
        <w:tc>
          <w:tcPr>
            <w:tcW w:w="2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 you think that the COVID-19 crisis will lead to long-term changes in your country's agricultural systems?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13.3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36.7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26.7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13.3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10.0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21.7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30.4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39.1</w:t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>On the consumers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  <w:t>According to you households have</w:t>
      </w:r>
      <w:del w:id="47" w:author="Sébastien Guyader" w:date="2020-10-13T13:28:06Z">
        <w:r>
          <w:rPr>
            <w:b/>
            <w:lang w:val="en-US"/>
          </w:rPr>
          <w:delText xml:space="preserve"> </w:delText>
        </w:r>
      </w:del>
      <w:r>
        <w:rPr>
          <w:b/>
          <w:lang w:val="en-US"/>
        </w:rPr>
        <w:t>:</w:t>
      </w:r>
    </w:p>
    <w:tbl>
      <w:tblPr>
        <w:tblStyle w:val="Grilledutableau"/>
        <w:tblW w:w="112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1"/>
        <w:gridCol w:w="785"/>
        <w:gridCol w:w="784"/>
        <w:gridCol w:w="784"/>
        <w:gridCol w:w="897"/>
        <w:gridCol w:w="911"/>
        <w:gridCol w:w="897"/>
        <w:gridCol w:w="898"/>
        <w:gridCol w:w="910"/>
        <w:gridCol w:w="898"/>
      </w:tblGrid>
      <w:tr>
        <w:trPr>
          <w:trHeight w:val="397" w:hRule="atLeast"/>
        </w:trPr>
        <w:tc>
          <w:tcPr>
            <w:tcW w:w="345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5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commentRangeStart w:id="6"/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Reminder </w:t>
            </w:r>
            <w:ins w:id="48" w:author="Sébastien Guyader" w:date="2020-10-13T13:28:13Z">
              <w:r>
                <w:rPr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</w:r>
            </w:ins>
            <w:commentRangeEnd w:id="6"/>
            <w:r>
              <w:commentReference w:id="6"/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: Consumers Guadeloupe (38)</w:t>
            </w:r>
          </w:p>
        </w:tc>
        <w:tc>
          <w:tcPr>
            <w:tcW w:w="270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Experts Guadeloupe (28)</w:t>
            </w:r>
          </w:p>
        </w:tc>
        <w:tc>
          <w:tcPr>
            <w:tcW w:w="2706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Experts Other Caribbean countries (22)</w:t>
            </w:r>
          </w:p>
        </w:tc>
      </w:tr>
      <w:tr>
        <w:trPr>
          <w:trHeight w:val="397" w:hRule="atLeast"/>
        </w:trPr>
        <w:tc>
          <w:tcPr>
            <w:tcW w:w="345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YES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YES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YES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</w:tr>
      <w:tr>
        <w:trPr>
          <w:trHeight w:val="397" w:hRule="atLeast"/>
        </w:trPr>
        <w:tc>
          <w:tcPr>
            <w:tcW w:w="3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Reduced the overall volume of their food consumption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21.6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75.7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2.7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25.0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57.1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17.9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56.5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21.7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21.7</w:t>
            </w:r>
          </w:p>
        </w:tc>
      </w:tr>
      <w:tr>
        <w:trPr>
          <w:trHeight w:val="397" w:hRule="atLeast"/>
        </w:trPr>
        <w:tc>
          <w:tcPr>
            <w:tcW w:w="3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Reduced the diversity of products consumed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34.2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65.8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50.0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35.7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14.3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63.6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22.7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13.6</w:t>
            </w:r>
          </w:p>
        </w:tc>
      </w:tr>
      <w:tr>
        <w:trPr>
          <w:trHeight w:val="397" w:hRule="atLeast"/>
        </w:trPr>
        <w:tc>
          <w:tcPr>
            <w:tcW w:w="3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Produced some of their own food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28.9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71.1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60.7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14.3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25.0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81.8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13.6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</w:tr>
      <w:tr>
        <w:trPr>
          <w:trHeight w:val="397" w:hRule="atLeast"/>
        </w:trPr>
        <w:tc>
          <w:tcPr>
            <w:tcW w:w="3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Spent more time shopping for food products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15.8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78.9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5.3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28.6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53.6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17.9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40.9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50.0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</w:tr>
      <w:tr>
        <w:trPr>
          <w:trHeight w:val="397" w:hRule="atLeast"/>
        </w:trPr>
        <w:tc>
          <w:tcPr>
            <w:tcW w:w="3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Spent less time shopping for food products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42.1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52.6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5.3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42.9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39.3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17.9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45.5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45.5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</w:tr>
      <w:tr>
        <w:trPr>
          <w:trHeight w:val="397" w:hRule="atLeast"/>
        </w:trPr>
        <w:tc>
          <w:tcPr>
            <w:tcW w:w="3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Used family assistance for feeding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10.5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89.5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67.9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3.6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28.6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86.4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</w:tr>
      <w:tr>
        <w:trPr>
          <w:trHeight w:val="397" w:hRule="atLeast"/>
        </w:trPr>
        <w:tc>
          <w:tcPr>
            <w:tcW w:w="3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Used social assistance for feeding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100</w:t>
            </w:r>
          </w:p>
        </w:tc>
        <w:tc>
          <w:tcPr>
            <w:tcW w:w="7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53.6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7.1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39.3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77.3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22.7</w:t>
            </w:r>
          </w:p>
        </w:tc>
        <w:tc>
          <w:tcPr>
            <w:tcW w:w="8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  <w:t>The consequences for households. They had to: 0: no 1: little 2: medium 3: a lot DK: don't know :</w:t>
      </w:r>
    </w:p>
    <w:tbl>
      <w:tblPr>
        <w:tblStyle w:val="Grilledutableau"/>
        <w:tblW w:w="119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7"/>
        <w:gridCol w:w="649"/>
        <w:gridCol w:w="650"/>
        <w:gridCol w:w="647"/>
        <w:gridCol w:w="649"/>
        <w:gridCol w:w="648"/>
        <w:gridCol w:w="647"/>
        <w:gridCol w:w="649"/>
        <w:gridCol w:w="647"/>
        <w:gridCol w:w="649"/>
        <w:gridCol w:w="647"/>
        <w:gridCol w:w="649"/>
        <w:gridCol w:w="647"/>
        <w:gridCol w:w="649"/>
        <w:gridCol w:w="648"/>
      </w:tblGrid>
      <w:tr>
        <w:trPr>
          <w:trHeight w:val="397" w:hRule="atLeast"/>
        </w:trPr>
        <w:tc>
          <w:tcPr>
            <w:tcW w:w="282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9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commentRangeStart w:id="7"/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Reminder </w:t>
            </w:r>
            <w:ins w:id="49" w:author="Sébastien Guyader" w:date="2020-10-13T13:28:22Z">
              <w:r>
                <w:rPr>
                  <w:rFonts w:eastAsia="Calibri" w:cs=""/>
                  <w:kern w:val="0"/>
                  <w:sz w:val="22"/>
                  <w:szCs w:val="22"/>
                  <w:lang w:val="fr-FR" w:eastAsia="en-US" w:bidi="ar-SA"/>
                </w:rPr>
              </w:r>
            </w:ins>
            <w:commentRangeEnd w:id="7"/>
            <w:r>
              <w:commentReference w:id="7"/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: Consumers Guadeloupe (38)</w:t>
            </w:r>
          </w:p>
        </w:tc>
        <w:tc>
          <w:tcPr>
            <w:tcW w:w="3240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Experts Guadeloupe (28)</w:t>
            </w:r>
          </w:p>
        </w:tc>
        <w:tc>
          <w:tcPr>
            <w:tcW w:w="3240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Experts Other Caribbean countries (22)</w:t>
            </w:r>
          </w:p>
        </w:tc>
      </w:tr>
      <w:tr>
        <w:trPr>
          <w:trHeight w:val="665" w:hRule="atLeast"/>
        </w:trPr>
        <w:tc>
          <w:tcPr>
            <w:tcW w:w="282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DK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Spen</w:t>
            </w:r>
            <w:del w:id="50" w:author="Sébastien Guyader" w:date="2020-10-13T13:29:00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t</w:delText>
              </w:r>
            </w:del>
            <w:ins w:id="51" w:author="Sébastien Guyader" w:date="2020-10-13T13:29:01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d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more time preparing meals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16.2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24.3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37.8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17.9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7.1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46.4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18.2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27.3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31.8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Spen</w:t>
            </w:r>
            <w:del w:id="52" w:author="Sébastien Guyader" w:date="2020-10-13T13:29:03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t</w:delText>
              </w:r>
            </w:del>
            <w:ins w:id="53" w:author="Sébastien Guyader" w:date="2020-10-13T13:29:03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d</w:t>
              </w:r>
            </w:ins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more time for shopping food products</w:t>
            </w:r>
          </w:p>
        </w:tc>
        <w:tc>
          <w:tcPr>
            <w:tcW w:w="2595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question not put to consumers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21.4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10.7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10.7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45.5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36.4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Change</w:t>
            </w:r>
            <w:del w:id="54" w:author="Sébastien Guyader" w:date="2020-10-13T13:29:05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d</w:delText>
              </w:r>
            </w:del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their food buying places 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18.9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16.2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7.1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42.9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46.4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36.4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50.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Adjuste</w:t>
            </w:r>
            <w:del w:id="55" w:author="Sébastien Guyader" w:date="2020-10-13T13:29:07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d</w:delText>
              </w:r>
            </w:del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their diet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24.3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37.8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8.1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35.7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10.7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27.3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45.5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18.2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Increase</w:t>
            </w:r>
            <w:del w:id="56" w:author="Sébastien Guyader" w:date="2020-10-13T13:29:11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d</w:delText>
              </w:r>
            </w:del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their food stocks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16.2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40.5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29.7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14.3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50.0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7.1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31.8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50.0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7.1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Reduce</w:t>
            </w:r>
            <w:del w:id="57" w:author="Sébastien Guyader" w:date="2020-10-13T13:29:13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d</w:delText>
              </w:r>
            </w:del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food waste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35.1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16.2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18.9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29.7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14.3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21.4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54.5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13.6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Consume</w:t>
            </w:r>
            <w:del w:id="58" w:author="Sébastien Guyader" w:date="2020-10-13T13:29:15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d</w:delText>
              </w:r>
            </w:del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new products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21.6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37.8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27.0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13.5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46.4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7.1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40.9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45.5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Arbitrate</w:t>
            </w:r>
            <w:del w:id="59" w:author="Sébastien Guyader" w:date="2020-10-13T13:29:16Z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delText>d</w:delText>
              </w:r>
            </w:del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between food purchases and other goods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56.8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8.1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14.3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7.1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14.3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31.8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36.4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13.6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Been subjected to general prejudice</w:t>
            </w:r>
          </w:p>
        </w:tc>
        <w:tc>
          <w:tcPr>
            <w:tcW w:w="2595" w:type="dxa"/>
            <w:gridSpan w:val="4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questions not put to consumers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7.1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17.9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35.7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14.3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22.7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36.4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Been subjected to harm impacting health</w:t>
            </w:r>
          </w:p>
        </w:tc>
        <w:tc>
          <w:tcPr>
            <w:tcW w:w="2595" w:type="dxa"/>
            <w:gridSpan w:val="4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10.7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18.2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31.8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27.3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Suffered economic damage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24.3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37.8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16.2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17.9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14.3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18.2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77.3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Realized the importance of the agricultural sector</w:t>
            </w:r>
          </w:p>
        </w:tc>
        <w:tc>
          <w:tcPr>
            <w:tcW w:w="2595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question not put to consumers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7.1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10.7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67.9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10.7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77.3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Modified their diet</w:t>
            </w:r>
          </w:p>
        </w:tc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21.6</w:t>
            </w:r>
          </w:p>
        </w:tc>
        <w:tc>
          <w:tcPr>
            <w:tcW w:w="6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37.8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27.0</w:t>
            </w:r>
          </w:p>
        </w:tc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13.5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17.9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32.1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18.2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45.5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</w:tr>
      <w:tr>
        <w:trPr>
          <w:trHeight w:val="397" w:hRule="atLeast"/>
        </w:trPr>
        <w:tc>
          <w:tcPr>
            <w:tcW w:w="2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 you think that the COVID-19 crisis will lead to a long-term change in your country's food system?</w:t>
            </w:r>
          </w:p>
        </w:tc>
        <w:tc>
          <w:tcPr>
            <w:tcW w:w="2595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question not put to consumers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21.4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28.6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25.0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21.4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3.6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22.7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27.3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9.1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36.4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4.5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340" w:right="340" w:header="0" w:top="340" w:footer="0" w:bottom="34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ébastien Guyader" w:date="2020-10-13T13:08:28Z" w:initials="SG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La question étant « you had to:... », on attend un verbe. On pourrait mettre plutôt « Adapt your food budget » ?</w:t>
      </w:r>
    </w:p>
  </w:comment>
  <w:comment w:id="1" w:author="Sébastien Guyader" w:date="2020-10-13T13:14:16Z" w:initials="SG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« aimed at » ?</w:t>
      </w:r>
    </w:p>
  </w:comment>
  <w:comment w:id="2" w:author="Sébastien Guyader" w:date="2020-10-13T13:17:12Z" w:initials="SG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« pathway » ?</w:t>
      </w:r>
    </w:p>
  </w:comment>
  <w:comment w:id="3" w:author="Sébastien Guyader" w:date="2020-10-13T13:22:46Z" w:initials="SG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Je ne trouve pas cela très clair</w:t>
      </w:r>
    </w:p>
  </w:comment>
  <w:comment w:id="4" w:author="Sébastien Guyader" w:date="2020-10-13T13:23:23Z" w:initials="SG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fr-FR" w:eastAsia="en-US" w:bidi="ar-SA"/>
        </w:rPr>
        <w:t>« reminder » (rappel), ou « remainder » (reste) ?</w:t>
      </w:r>
    </w:p>
  </w:comment>
  <w:comment w:id="5" w:author="Sébastien Guyader" w:date="2020-10-13T13:23:56Z" w:initials="SG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>idem</w:t>
      </w:r>
    </w:p>
  </w:comment>
  <w:comment w:id="6" w:author="Sébastien Guyader" w:date="2020-10-13T13:28:13Z" w:initials="SG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>idem</w:t>
      </w:r>
    </w:p>
  </w:comment>
  <w:comment w:id="7" w:author="Sébastien Guyader" w:date="2020-10-13T13:28:22Z" w:initials="SG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>idem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b03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2b03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Application>LibreOffice/7.0.1.2$Linux_X86_64 LibreOffice_project/00$Build-2</Application>
  <Pages>8</Pages>
  <Words>1902</Words>
  <Characters>8568</Characters>
  <CharactersWithSpaces>9469</CharactersWithSpaces>
  <Paragraphs>1028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2020-09-28T13:21:00Z</dcterms:created>
  <dc:creator>Francois Causeret</dc:creator>
  <dc:description/>
  <dc:language>en-US</dc:language>
  <cp:lastModifiedBy>Sébastien Guyader</cp:lastModifiedBy>
  <dcterms:modified xsi:type="dcterms:W3CDTF">2020-10-13T13:30:15Z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