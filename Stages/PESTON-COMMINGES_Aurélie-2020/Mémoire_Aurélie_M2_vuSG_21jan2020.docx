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media/image1.png" ContentType="image/png"/>
  <Override PartName="/word/media/image5.jpeg" ContentType="image/jpeg"/>
  <Override PartName="/word/media/image2.png" ContentType="image/png"/>
  <Override PartName="/word/media/image3.png" ContentType="image/png"/>
  <Override PartName="/word/media/image4.png" ContentType="image/png"/>
  <Override PartName="/word/media/image6.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155" w:after="0"/>
        <w:rPr>
          <w:rFonts w:eastAsia="Times New Roman"/>
          <w:lang w:eastAsia="fr-FR"/>
        </w:rPr>
      </w:pPr>
      <w:r>
        <w:rPr>
          <w:rFonts w:eastAsia="Times New Roman"/>
          <w:lang w:eastAsia="fr-FR"/>
        </w:rPr>
        <w:drawing>
          <wp:anchor behindDoc="0" distT="0" distB="0" distL="114300" distR="114300" simplePos="0" locked="0" layoutInCell="1" allowOverlap="1" relativeHeight="2">
            <wp:simplePos x="0" y="0"/>
            <wp:positionH relativeFrom="margin">
              <wp:posOffset>-522605</wp:posOffset>
            </wp:positionH>
            <wp:positionV relativeFrom="margin">
              <wp:posOffset>-686435</wp:posOffset>
            </wp:positionV>
            <wp:extent cx="1259840" cy="681355"/>
            <wp:effectExtent l="0" t="0" r="0" b="0"/>
            <wp:wrapSquare wrapText="bothSides"/>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59840" cy="68135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848995</wp:posOffset>
            </wp:positionH>
            <wp:positionV relativeFrom="margin">
              <wp:posOffset>-686435</wp:posOffset>
            </wp:positionV>
            <wp:extent cx="798830" cy="684530"/>
            <wp:effectExtent l="0" t="0" r="0" b="0"/>
            <wp:wrapSquare wrapText="bothSides"/>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798830" cy="684530"/>
                    </a:xfrm>
                    <a:prstGeom prst="rect">
                      <a:avLst/>
                    </a:prstGeom>
                  </pic:spPr>
                </pic:pic>
              </a:graphicData>
            </a:graphic>
          </wp:anchor>
        </w:drawing>
        <w:drawing>
          <wp:anchor behindDoc="0" distT="0" distB="0" distL="114300" distR="114300" simplePos="0" locked="0" layoutInCell="1" allowOverlap="1" relativeHeight="4">
            <wp:simplePos x="0" y="0"/>
            <wp:positionH relativeFrom="margin">
              <wp:posOffset>1762125</wp:posOffset>
            </wp:positionH>
            <wp:positionV relativeFrom="margin">
              <wp:posOffset>-686435</wp:posOffset>
            </wp:positionV>
            <wp:extent cx="864235" cy="767080"/>
            <wp:effectExtent l="0" t="0" r="0" b="0"/>
            <wp:wrapSquare wrapText="bothSides"/>
            <wp:docPr id="3" name="Image 3" descr="/Users/aureliepeston-comminges/Desktop/Capture d’écran 2020-01-06 à 13.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sers/aureliepeston-comminges/Desktop/Capture d’écran 2020-01-06 à 13.40.17.png"/>
                    <pic:cNvPicPr>
                      <a:picLocks noChangeAspect="1" noChangeArrowheads="1"/>
                    </pic:cNvPicPr>
                  </pic:nvPicPr>
                  <pic:blipFill>
                    <a:blip r:embed="rId4"/>
                    <a:stretch>
                      <a:fillRect/>
                    </a:stretch>
                  </pic:blipFill>
                  <pic:spPr bwMode="auto">
                    <a:xfrm>
                      <a:off x="0" y="0"/>
                      <a:ext cx="864235" cy="767080"/>
                    </a:xfrm>
                    <a:prstGeom prst="rect">
                      <a:avLst/>
                    </a:prstGeom>
                  </pic:spPr>
                </pic:pic>
              </a:graphicData>
            </a:graphic>
          </wp:anchor>
        </w:drawing>
        <w:drawing>
          <wp:anchor behindDoc="0" distT="0" distB="0" distL="114300" distR="114300" simplePos="0" locked="0" layoutInCell="1" allowOverlap="1" relativeHeight="5">
            <wp:simplePos x="0" y="0"/>
            <wp:positionH relativeFrom="margin">
              <wp:posOffset>3667760</wp:posOffset>
            </wp:positionH>
            <wp:positionV relativeFrom="margin">
              <wp:posOffset>-680085</wp:posOffset>
            </wp:positionV>
            <wp:extent cx="2284730" cy="695960"/>
            <wp:effectExtent l="0" t="0" r="0" b="0"/>
            <wp:wrapSquare wrapText="bothSides"/>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2284730" cy="695960"/>
                    </a:xfrm>
                    <a:prstGeom prst="rect">
                      <a:avLst/>
                    </a:prstGeom>
                  </pic:spPr>
                </pic:pic>
              </a:graphicData>
            </a:graphic>
          </wp:anchor>
        </w:drawing>
        <w:drawing>
          <wp:anchor behindDoc="0" distT="0" distB="0" distL="114300" distR="114300" simplePos="0" locked="0" layoutInCell="1" allowOverlap="1" relativeHeight="6">
            <wp:simplePos x="0" y="0"/>
            <wp:positionH relativeFrom="margin">
              <wp:posOffset>5805170</wp:posOffset>
            </wp:positionH>
            <wp:positionV relativeFrom="margin">
              <wp:posOffset>-796290</wp:posOffset>
            </wp:positionV>
            <wp:extent cx="911225" cy="911225"/>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911225" cy="911225"/>
                    </a:xfrm>
                    <a:prstGeom prst="rect">
                      <a:avLst/>
                    </a:prstGeom>
                  </pic:spPr>
                </pic:pic>
              </a:graphicData>
            </a:graphic>
          </wp:anchor>
        </w:drawing>
        <w:drawing>
          <wp:anchor behindDoc="0" distT="0" distB="0" distL="114300" distR="114300" simplePos="0" locked="0" layoutInCell="1" allowOverlap="1" relativeHeight="7">
            <wp:simplePos x="0" y="0"/>
            <wp:positionH relativeFrom="margin">
              <wp:posOffset>2682240</wp:posOffset>
            </wp:positionH>
            <wp:positionV relativeFrom="margin">
              <wp:posOffset>-800735</wp:posOffset>
            </wp:positionV>
            <wp:extent cx="909955" cy="803275"/>
            <wp:effectExtent l="0" t="0" r="0" b="0"/>
            <wp:wrapSquare wrapText="bothSides"/>
            <wp:docPr id="6" name="Image 6" descr="ésultat de recherche d'images pour &quot;l'europe s'engage en guadeloupe avec le fe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ésultat de recherche d'images pour &quot;l'europe s'engage en guadeloupe avec le feder&quot;"/>
                    <pic:cNvPicPr>
                      <a:picLocks noChangeAspect="1" noChangeArrowheads="1"/>
                    </pic:cNvPicPr>
                  </pic:nvPicPr>
                  <pic:blipFill>
                    <a:blip r:embed="rId7"/>
                    <a:stretch>
                      <a:fillRect/>
                    </a:stretch>
                  </pic:blipFill>
                  <pic:spPr bwMode="auto">
                    <a:xfrm>
                      <a:off x="0" y="0"/>
                      <a:ext cx="909955" cy="803275"/>
                    </a:xfrm>
                    <a:prstGeom prst="rect">
                      <a:avLst/>
                    </a:prstGeom>
                  </pic:spPr>
                </pic:pic>
              </a:graphicData>
            </a:graphic>
          </wp:anchor>
        </w:drawing>
      </w:r>
    </w:p>
    <w:p>
      <w:pPr>
        <w:pStyle w:val="Normal"/>
        <w:pBdr>
          <w:bottom w:val="single" w:sz="4" w:space="1" w:color="000000"/>
        </w:pBdr>
        <w:rPr>
          <w:rFonts w:ascii="Times New Roman" w:hAnsi="Times New Roman" w:cs="Times New Roman"/>
          <w:sz w:val="10"/>
          <w:szCs w:val="10"/>
        </w:rPr>
      </w:pPr>
      <w:r>
        <w:rPr>
          <w:rFonts w:cs="Times New Roman" w:ascii="Times New Roman" w:hAnsi="Times New Roman"/>
          <w:lang w:eastAsia="fr-FR"/>
        </w:rPr>
        <w:t xml:space="preserve"> </w:t>
      </w:r>
    </w:p>
    <w:p>
      <w:pPr>
        <w:pStyle w:val="Normal"/>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13"/>
        </w:rPr>
      </w:pPr>
      <w:r>
        <w:rPr>
          <w:rFonts w:cs="Times New Roman" w:ascii="Times New Roman" w:hAnsi="Times New Roman"/>
          <w:sz w:val="13"/>
        </w:rPr>
      </w:r>
    </w:p>
    <w:p>
      <w:pPr>
        <w:pStyle w:val="Normal"/>
        <w:spacing w:lineRule="auto" w:line="360"/>
        <w:jc w:val="center"/>
        <w:rPr>
          <w:rFonts w:ascii="Times New Roman" w:hAnsi="Times New Roman" w:cs="Times New Roman"/>
          <w:b/>
          <w:b/>
          <w:sz w:val="28"/>
        </w:rPr>
      </w:pPr>
      <w:r>
        <w:rPr>
          <w:rFonts w:cs="Times New Roman" w:ascii="Times New Roman" w:hAnsi="Times New Roman"/>
          <w:b/>
          <w:sz w:val="28"/>
        </w:rPr>
        <w:t>MASTER 2 EN SCIENCES, TECHNOLOGIE ET SANTÉ</w:t>
      </w:r>
    </w:p>
    <w:p>
      <w:pPr>
        <w:pStyle w:val="Normal"/>
        <w:spacing w:lineRule="auto" w:line="360"/>
        <w:jc w:val="center"/>
        <w:rPr>
          <w:rFonts w:ascii="Times New Roman" w:hAnsi="Times New Roman" w:cs="Times New Roman"/>
          <w:b/>
          <w:b/>
          <w:sz w:val="28"/>
        </w:rPr>
      </w:pPr>
      <w:r>
        <w:rPr>
          <w:rFonts w:cs="Times New Roman" w:ascii="Times New Roman" w:hAnsi="Times New Roman"/>
          <w:b/>
          <w:sz w:val="28"/>
        </w:rPr>
        <w:t>DISCIPLINE : BIOLOGIE – SANTÉ</w:t>
      </w:r>
    </w:p>
    <w:p>
      <w:pPr>
        <w:pStyle w:val="Normal"/>
        <w:spacing w:lineRule="auto" w:line="360"/>
        <w:jc w:val="center"/>
        <w:rPr>
          <w:rFonts w:ascii="Times New Roman" w:hAnsi="Times New Roman" w:cs="Times New Roman"/>
          <w:b/>
          <w:b/>
          <w:sz w:val="28"/>
        </w:rPr>
      </w:pPr>
      <w:r>
        <w:rPr>
          <w:rFonts w:cs="Times New Roman" w:ascii="Times New Roman" w:hAnsi="Times New Roman"/>
          <w:b/>
          <w:sz w:val="28"/>
        </w:rPr>
        <w:t>Parcours « Santé en Milieu Tropical »</w:t>
      </w:r>
    </w:p>
    <w:p>
      <w:pPr>
        <w:pStyle w:val="Normal"/>
        <w:jc w:val="center"/>
        <w:rPr>
          <w:rFonts w:ascii="Times New Roman" w:hAnsi="Times New Roman" w:cs="Times New Roman"/>
          <w:sz w:val="10"/>
        </w:rPr>
      </w:pPr>
      <w:r>
        <w:rPr>
          <w:rFonts w:cs="Times New Roman" w:ascii="Times New Roman" w:hAnsi="Times New Roman"/>
          <w:sz w:val="10"/>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pBdr>
          <w:top w:val="double" w:sz="4" w:space="1" w:color="000000"/>
          <w:left w:val="double" w:sz="4" w:space="4" w:color="000000"/>
          <w:bottom w:val="double" w:sz="4" w:space="1" w:color="000000"/>
          <w:right w:val="double" w:sz="4" w:space="4" w:color="000000"/>
        </w:pBdr>
        <w:jc w:val="center"/>
        <w:rPr>
          <w:rFonts w:ascii="Times New Roman" w:hAnsi="Times New Roman" w:cs="Times New Roman"/>
          <w:b/>
          <w:b/>
          <w:sz w:val="18"/>
          <w:szCs w:val="18"/>
        </w:rPr>
      </w:pPr>
      <w:r>
        <w:rPr>
          <w:rFonts w:cs="Times New Roman" w:ascii="Times New Roman" w:hAnsi="Times New Roman"/>
          <w:b/>
          <w:sz w:val="18"/>
          <w:szCs w:val="18"/>
        </w:rPr>
      </w:r>
    </w:p>
    <w:p>
      <w:pPr>
        <w:pStyle w:val="Normal"/>
        <w:pBdr>
          <w:top w:val="double" w:sz="4" w:space="1" w:color="000000"/>
          <w:left w:val="double" w:sz="4" w:space="4" w:color="000000"/>
          <w:bottom w:val="double" w:sz="4" w:space="1" w:color="000000"/>
          <w:right w:val="double" w:sz="4" w:space="4" w:color="000000"/>
        </w:pBdr>
        <w:jc w:val="center"/>
        <w:rPr>
          <w:rFonts w:ascii="Times New Roman" w:hAnsi="Times New Roman" w:cs="Times New Roman"/>
          <w:b/>
          <w:b/>
          <w:sz w:val="40"/>
        </w:rPr>
      </w:pPr>
      <w:r>
        <w:rPr>
          <w:rFonts w:cs="Times New Roman" w:ascii="Times New Roman" w:hAnsi="Times New Roman"/>
          <w:b/>
          <w:sz w:val="40"/>
        </w:rPr>
        <w:t xml:space="preserve">Optimisation du test de détection LAMP et application à la détection de spores de </w:t>
      </w:r>
      <w:r>
        <w:rPr>
          <w:rFonts w:cs="Times New Roman" w:ascii="Times New Roman" w:hAnsi="Times New Roman"/>
          <w:b/>
          <w:i/>
          <w:sz w:val="40"/>
        </w:rPr>
        <w:t>Colletotrichum alatae</w:t>
      </w:r>
      <w:r>
        <w:rPr>
          <w:rFonts w:cs="Times New Roman" w:ascii="Times New Roman" w:hAnsi="Times New Roman"/>
          <w:b/>
          <w:sz w:val="40"/>
        </w:rPr>
        <w:t xml:space="preserve"> dans l’environnement</w:t>
      </w:r>
    </w:p>
    <w:p>
      <w:pPr>
        <w:pStyle w:val="Normal"/>
        <w:pBdr>
          <w:top w:val="double" w:sz="4" w:space="1" w:color="000000"/>
          <w:left w:val="double" w:sz="4" w:space="4" w:color="000000"/>
          <w:bottom w:val="double" w:sz="4" w:space="1" w:color="000000"/>
          <w:right w:val="double" w:sz="4" w:space="4" w:color="000000"/>
        </w:pBdr>
        <w:jc w:val="center"/>
        <w:rPr>
          <w:rFonts w:ascii="Times New Roman" w:hAnsi="Times New Roman" w:cs="Times New Roman"/>
          <w:b/>
          <w:b/>
          <w:sz w:val="10"/>
          <w:szCs w:val="10"/>
        </w:rPr>
      </w:pPr>
      <w:r>
        <w:rPr>
          <w:rFonts w:cs="Times New Roman" w:ascii="Times New Roman" w:hAnsi="Times New Roman"/>
          <w:b/>
          <w:sz w:val="10"/>
          <w:szCs w:val="10"/>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8"/>
        </w:rPr>
      </w:pPr>
      <w:r>
        <w:rPr>
          <w:rFonts w:cs="Times New Roman" w:ascii="Times New Roman" w:hAnsi="Times New Roman"/>
          <w:sz w:val="8"/>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 xml:space="preserve">Mémoire présenté par : </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rPr>
      </w:pPr>
      <w:r>
        <w:rPr>
          <w:rFonts w:cs="Times New Roman" w:ascii="Times New Roman" w:hAnsi="Times New Roman"/>
          <w:b/>
          <w:sz w:val="28"/>
        </w:rPr>
        <w:t>PESTON-COMMINGES Aurélie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276"/>
        <w:jc w:val="center"/>
        <w:rPr>
          <w:rFonts w:ascii="Times New Roman" w:hAnsi="Times New Roman" w:cs="Times New Roman"/>
          <w:sz w:val="10"/>
          <w:szCs w:val="10"/>
        </w:rPr>
      </w:pPr>
      <w:r>
        <w:rPr>
          <w:rFonts w:cs="Times New Roman" w:ascii="Times New Roman" w:hAnsi="Times New Roman"/>
          <w:sz w:val="10"/>
          <w:szCs w:val="10"/>
        </w:rPr>
      </w:r>
    </w:p>
    <w:p>
      <w:pPr>
        <w:pStyle w:val="Normal"/>
        <w:spacing w:lineRule="auto" w:line="276"/>
        <w:jc w:val="center"/>
        <w:rPr>
          <w:rFonts w:ascii="Times New Roman" w:hAnsi="Times New Roman" w:cs="Times New Roman"/>
        </w:rPr>
      </w:pPr>
      <w:r>
        <w:rPr>
          <w:rFonts w:cs="Times New Roman" w:ascii="Times New Roman" w:hAnsi="Times New Roman"/>
          <w:b/>
        </w:rPr>
        <w:t>Tuteur :</w:t>
      </w:r>
      <w:r>
        <w:rPr>
          <w:rFonts w:cs="Times New Roman" w:ascii="Times New Roman" w:hAnsi="Times New Roman"/>
        </w:rPr>
        <w:t xml:space="preserve"> Dr Sébastien GUYADER</w:t>
      </w:r>
    </w:p>
    <w:p>
      <w:pPr>
        <w:pStyle w:val="Normal"/>
        <w:spacing w:lineRule="auto" w:line="276"/>
        <w:jc w:val="center"/>
        <w:rPr>
          <w:rFonts w:ascii="Times New Roman" w:hAnsi="Times New Roman" w:cs="Times New Roman"/>
        </w:rPr>
      </w:pPr>
      <w:r>
        <w:rPr>
          <w:rFonts w:cs="Times New Roman" w:ascii="Times New Roman" w:hAnsi="Times New Roman"/>
        </w:rPr>
        <w:t xml:space="preserve">Chargé de Recherches </w:t>
      </w:r>
    </w:p>
    <w:p>
      <w:pPr>
        <w:pStyle w:val="Normal"/>
        <w:spacing w:lineRule="auto" w:line="276"/>
        <w:jc w:val="center"/>
        <w:rPr/>
      </w:pPr>
      <w:r>
        <w:rPr>
          <w:rFonts w:cs="Times New Roman" w:ascii="Times New Roman" w:hAnsi="Times New Roman"/>
        </w:rPr>
        <w:t xml:space="preserve">Institut National de </w:t>
      </w:r>
      <w:del w:id="0" w:author="Sébastien Guyader" w:date="2020-01-31T10:25:06Z">
        <w:r>
          <w:rPr>
            <w:rFonts w:cs="Times New Roman" w:ascii="Times New Roman" w:hAnsi="Times New Roman"/>
          </w:rPr>
          <w:delText xml:space="preserve">la </w:delText>
        </w:r>
      </w:del>
      <w:r>
        <w:rPr>
          <w:rFonts w:cs="Times New Roman" w:ascii="Times New Roman" w:hAnsi="Times New Roman"/>
        </w:rPr>
        <w:t xml:space="preserve">Recherche </w:t>
      </w:r>
      <w:del w:id="1" w:author="Sébastien Guyader" w:date="2020-01-31T10:24:28Z">
        <w:r>
          <w:rPr>
            <w:rFonts w:cs="Times New Roman" w:ascii="Times New Roman" w:hAnsi="Times New Roman"/>
          </w:rPr>
          <w:delText>Agronomique</w:delText>
        </w:r>
      </w:del>
      <w:ins w:id="2" w:author="Sébastien Guyader" w:date="2020-01-31T10:25:09Z">
        <w:r>
          <w:rPr>
            <w:rFonts w:cs="Times New Roman" w:ascii="Times New Roman" w:hAnsi="Times New Roman"/>
          </w:rPr>
          <w:t>en Agriculture, Alimentation et Environnement</w:t>
        </w:r>
      </w:ins>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rPr>
      </w:pPr>
      <w:r>
        <w:rPr>
          <w:rFonts w:cs="Times New Roman" w:ascii="Times New Roman" w:hAnsi="Times New Roman"/>
          <w:b/>
        </w:rPr>
        <w:t>Tuteur académique :</w:t>
      </w:r>
      <w:r>
        <w:rPr>
          <w:rFonts w:cs="Times New Roman" w:ascii="Times New Roman" w:hAnsi="Times New Roman"/>
        </w:rPr>
        <w:t xml:space="preserve"> Dr Olivier GROS</w:t>
      </w:r>
    </w:p>
    <w:p>
      <w:pPr>
        <w:pStyle w:val="Normal"/>
        <w:spacing w:lineRule="auto" w:line="276"/>
        <w:jc w:val="center"/>
        <w:rPr>
          <w:rFonts w:ascii="Times New Roman" w:hAnsi="Times New Roman" w:cs="Times New Roman"/>
        </w:rPr>
      </w:pPr>
      <w:r>
        <w:rPr>
          <w:rFonts w:cs="Times New Roman" w:ascii="Times New Roman" w:hAnsi="Times New Roman"/>
        </w:rPr>
        <w:t>Professeur, Responsable du C3MAG</w:t>
      </w:r>
    </w:p>
    <w:p>
      <w:pPr>
        <w:pStyle w:val="Normal"/>
        <w:spacing w:lineRule="auto" w:line="276"/>
        <w:jc w:val="center"/>
        <w:rPr>
          <w:rFonts w:ascii="Times New Roman" w:hAnsi="Times New Roman" w:cs="Times New Roman"/>
        </w:rPr>
      </w:pPr>
      <w:r>
        <w:rPr>
          <w:rFonts w:cs="Times New Roman" w:ascii="Times New Roman" w:hAnsi="Times New Roman"/>
        </w:rPr>
        <w:t>UFR des Sciences Exactes et Naturelles</w:t>
      </w:r>
    </w:p>
    <w:p>
      <w:pPr>
        <w:pStyle w:val="Normal"/>
        <w:spacing w:lineRule="auto" w:line="276"/>
        <w:jc w:val="center"/>
        <w:rPr>
          <w:rFonts w:ascii="Times New Roman" w:hAnsi="Times New Roman" w:cs="Times New Roman"/>
        </w:rPr>
      </w:pPr>
      <w:r>
        <w:rPr>
          <w:rFonts w:cs="Times New Roman" w:ascii="Times New Roman" w:hAnsi="Times New Roman"/>
        </w:rPr>
        <w:t xml:space="preserve">Département de Biologie, Université des Antilles </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276"/>
        <w:jc w:val="center"/>
        <w:rPr>
          <w:rFonts w:ascii="Times New Roman" w:hAnsi="Times New Roman" w:cs="Times New Roman"/>
          <w:b/>
          <w:b/>
        </w:rPr>
      </w:pPr>
      <w:r>
        <w:rPr>
          <w:rFonts w:cs="Times New Roman" w:ascii="Times New Roman" w:hAnsi="Times New Roman"/>
          <w:b/>
        </w:rPr>
        <w:t>Unité de Recherche sur les Agrosystèmes Tropicaux,</w:t>
      </w:r>
    </w:p>
    <w:p>
      <w:pPr>
        <w:pStyle w:val="Normal"/>
        <w:spacing w:lineRule="auto" w:line="276"/>
        <w:jc w:val="center"/>
        <w:rPr/>
      </w:pPr>
      <w:del w:id="3" w:author="Sébastien Guyader" w:date="2020-01-31T10:25:43Z">
        <w:r>
          <w:rPr>
            <w:rFonts w:cs="Times New Roman" w:ascii="Times New Roman" w:hAnsi="Times New Roman"/>
            <w:b/>
          </w:rPr>
          <w:delText>Institut National de la Recherche Agronomique</w:delText>
        </w:r>
      </w:del>
      <w:ins w:id="4" w:author="Sébastien Guyader" w:date="2020-01-31T10:25:43Z">
        <w:r>
          <w:rPr>
            <w:rFonts w:cs="Times New Roman" w:ascii="Times New Roman" w:hAnsi="Times New Roman"/>
            <w:b/>
          </w:rPr>
          <w:t xml:space="preserve">Institut National de Recherche </w:t>
        </w:r>
      </w:ins>
      <w:ins w:id="5" w:author="Sébastien Guyader" w:date="2020-01-31T10:25:43Z">
        <w:r>
          <w:rPr>
            <w:rFonts w:cs="Times New Roman" w:ascii="Times New Roman" w:hAnsi="Times New Roman"/>
            <w:b/>
          </w:rPr>
          <w:t>en Agriculture, Alimentation et Environnement</w:t>
        </w:r>
      </w:ins>
    </w:p>
    <w:p>
      <w:pPr>
        <w:pStyle w:val="Normal"/>
        <w:spacing w:lineRule="auto" w:line="276"/>
        <w:jc w:val="center"/>
        <w:rPr>
          <w:rFonts w:ascii="Times New Roman" w:hAnsi="Times New Roman" w:cs="Times New Roman"/>
          <w:i/>
          <w:i/>
        </w:rPr>
      </w:pPr>
      <w:r>
        <w:rPr>
          <w:rFonts w:cs="Times New Roman" w:ascii="Times New Roman" w:hAnsi="Times New Roman"/>
          <w:i/>
        </w:rPr>
        <w:t>Domaine de Duclos, Petit-Bourg, Guadeloupe</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Université des Antilles</w:t>
      </w:r>
    </w:p>
    <w:p>
      <w:pPr>
        <w:pStyle w:val="Normal"/>
        <w:jc w:val="center"/>
        <w:rPr>
          <w:rFonts w:ascii="Times New Roman" w:hAnsi="Times New Roman" w:cs="Times New Roman"/>
          <w:b/>
          <w:b/>
        </w:rPr>
      </w:pPr>
      <w:r>
        <w:rPr>
          <w:rFonts w:cs="Times New Roman" w:ascii="Times New Roman" w:hAnsi="Times New Roman"/>
          <w:b/>
        </w:rPr>
        <w:t>Faculté des Sciences Exactes et Naturelles</w:t>
      </w:r>
    </w:p>
    <w:p>
      <w:pPr>
        <w:pStyle w:val="Normal"/>
        <w:jc w:val="center"/>
        <w:rPr>
          <w:rFonts w:ascii="Times New Roman" w:hAnsi="Times New Roman" w:cs="Times New Roman"/>
          <w:i/>
          <w:i/>
        </w:rPr>
      </w:pPr>
      <w:r>
        <w:rPr>
          <w:rFonts w:cs="Times New Roman" w:ascii="Times New Roman" w:hAnsi="Times New Roman"/>
          <w:i/>
        </w:rPr>
        <w:t>Pointe-à-Pitre, Guadeloupe</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Soutenance en Juin 2020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pBdr>
          <w:bottom w:val="single" w:sz="4" w:space="1" w:color="000000"/>
        </w:pBdr>
        <w:spacing w:lineRule="auto" w:line="276"/>
        <w:rPr>
          <w:rFonts w:ascii="Times New Roman" w:hAnsi="Times New Roman" w:cs="Times New Roman"/>
          <w:b/>
          <w:b/>
          <w:i/>
          <w:i/>
          <w:sz w:val="40"/>
        </w:rPr>
      </w:pPr>
      <w:r>
        <w:rPr>
          <w:rFonts w:cs="Times New Roman" w:ascii="Times New Roman" w:hAnsi="Times New Roman"/>
          <w:b/>
          <w:i/>
          <w:sz w:val="40"/>
        </w:rPr>
        <w:t>Remerciements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pBdr>
          <w:bottom w:val="single" w:sz="4" w:space="1" w:color="000000"/>
        </w:pBdr>
        <w:spacing w:lineRule="auto" w:line="276"/>
        <w:rPr>
          <w:rFonts w:ascii="Times New Roman" w:hAnsi="Times New Roman" w:cs="Times New Roman"/>
          <w:b/>
          <w:b/>
          <w:sz w:val="40"/>
        </w:rPr>
      </w:pPr>
      <w:r>
        <w:rPr>
          <w:rFonts w:cs="Times New Roman" w:ascii="Times New Roman" w:hAnsi="Times New Roman"/>
          <w:b/>
          <w:sz w:val="40"/>
        </w:rPr>
        <w:t xml:space="preserve">Tables des matières </w:t>
      </w:r>
    </w:p>
    <w:p>
      <w:pPr>
        <w:pStyle w:val="Normal"/>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t xml:space="preserve">Remerciements…………………………………………………………………………………3 </w:t>
      </w:r>
    </w:p>
    <w:p>
      <w:pPr>
        <w:pStyle w:val="Normal"/>
        <w:spacing w:lineRule="auto" w:line="276"/>
        <w:rPr>
          <w:rFonts w:ascii="Times New Roman" w:hAnsi="Times New Roman" w:cs="Times New Roman"/>
        </w:rPr>
      </w:pPr>
      <w:r>
        <w:rPr>
          <w:rFonts w:cs="Times New Roman" w:ascii="Times New Roman" w:hAnsi="Times New Roman"/>
        </w:rPr>
        <w:t>Table des matières……………………………………………………………………………...4</w:t>
      </w:r>
    </w:p>
    <w:p>
      <w:pPr>
        <w:pStyle w:val="Normal"/>
        <w:spacing w:lineRule="auto" w:line="276"/>
        <w:rPr>
          <w:rFonts w:ascii="Times New Roman" w:hAnsi="Times New Roman" w:cs="Times New Roman"/>
        </w:rPr>
      </w:pPr>
      <w:r>
        <w:rPr>
          <w:rFonts w:cs="Times New Roman" w:ascii="Times New Roman" w:hAnsi="Times New Roman"/>
        </w:rPr>
        <w:t xml:space="preserve">Liste des abréviations………………………………………………………………………….. </w:t>
      </w:r>
    </w:p>
    <w:p>
      <w:pPr>
        <w:pStyle w:val="Normal"/>
        <w:spacing w:lineRule="auto" w:line="276"/>
        <w:rPr>
          <w:rFonts w:ascii="Times New Roman" w:hAnsi="Times New Roman" w:cs="Times New Roman"/>
        </w:rPr>
      </w:pPr>
      <w:r>
        <w:rPr>
          <w:rFonts w:cs="Times New Roman" w:ascii="Times New Roman" w:hAnsi="Times New Roman"/>
        </w:rPr>
        <w:t>Abstract………………………………………………………………………………………...</w:t>
      </w:r>
    </w:p>
    <w:p>
      <w:pPr>
        <w:pStyle w:val="Normal"/>
        <w:spacing w:lineRule="auto" w:line="276"/>
        <w:rPr>
          <w:rFonts w:ascii="Times New Roman" w:hAnsi="Times New Roman" w:cs="Times New Roman"/>
        </w:rPr>
      </w:pPr>
      <w:r>
        <w:rPr>
          <w:rFonts w:cs="Times New Roman" w:ascii="Times New Roman" w:hAnsi="Times New Roman"/>
        </w:rPr>
        <w:t>Résumé…………………………………………………………………………………………</w:t>
      </w:r>
    </w:p>
    <w:p>
      <w:pPr>
        <w:pStyle w:val="Normal"/>
        <w:spacing w:lineRule="auto" w:line="276"/>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INTRODUCTION</w:t>
      </w:r>
      <w:r>
        <w:rPr>
          <w:rFonts w:cs="Times New Roman" w:ascii="Times New Roman" w:hAnsi="Times New Roman"/>
        </w:rPr>
        <w:t>…………………………………………………………………</w:t>
      </w:r>
    </w:p>
    <w:p>
      <w:pPr>
        <w:pStyle w:val="ListParagraph"/>
        <w:spacing w:lineRule="auto" w:line="276"/>
        <w:ind w:left="1080" w:hanging="0"/>
        <w:rPr>
          <w:rFonts w:ascii="Times New Roman" w:hAnsi="Times New Roman" w:cs="Times New Roman"/>
          <w:highlight w:val="yellow"/>
        </w:rPr>
      </w:pPr>
      <w:r>
        <w:rPr>
          <w:rFonts w:cs="Times New Roman" w:ascii="Times New Roman" w:hAnsi="Times New Roman"/>
          <w:highlight w:val="yellow"/>
        </w:rPr>
        <w:t xml:space="preserve">1. </w:t>
      </w:r>
      <w:commentRangeStart w:id="0"/>
      <w:r>
        <w:rPr>
          <w:rFonts w:cs="Times New Roman" w:ascii="Times New Roman" w:hAnsi="Times New Roman"/>
          <w:highlight w:val="yellow"/>
        </w:rPr>
        <w:t>Présentation du CRB-PT et de l’Unité ASTRO-Ouest………………………</w:t>
      </w:r>
    </w:p>
    <w:p>
      <w:pPr>
        <w:pStyle w:val="ListParagraph"/>
        <w:spacing w:lineRule="auto" w:line="276"/>
        <w:ind w:left="1080" w:hanging="0"/>
        <w:rPr>
          <w:rFonts w:ascii="Times New Roman" w:hAnsi="Times New Roman" w:cs="Times New Roman"/>
          <w:highlight w:val="yellow"/>
        </w:rPr>
      </w:pPr>
      <w:r>
        <w:rPr>
          <w:rFonts w:cs="Times New Roman" w:ascii="Times New Roman" w:hAnsi="Times New Roman"/>
          <w:highlight w:val="yellow"/>
        </w:rPr>
        <w:t xml:space="preserve">       </w:t>
      </w:r>
      <w:r>
        <w:rPr>
          <w:rFonts w:cs="Times New Roman" w:ascii="Times New Roman" w:hAnsi="Times New Roman"/>
          <w:highlight w:val="yellow"/>
        </w:rPr>
        <w:t>1.1. Le CRB-PT……………………………………………………………</w:t>
      </w:r>
    </w:p>
    <w:p>
      <w:pPr>
        <w:pStyle w:val="ListParagraph"/>
        <w:spacing w:lineRule="auto" w:line="276"/>
        <w:ind w:left="1080" w:hanging="0"/>
        <w:rPr>
          <w:rFonts w:ascii="Times New Roman" w:hAnsi="Times New Roman" w:cs="Times New Roman"/>
          <w:highlight w:val="yellow"/>
        </w:rPr>
      </w:pPr>
      <w:r>
        <w:rPr>
          <w:rFonts w:cs="Times New Roman" w:ascii="Times New Roman" w:hAnsi="Times New Roman"/>
          <w:highlight w:val="yellow"/>
        </w:rPr>
        <w:t xml:space="preserve">       </w:t>
      </w:r>
      <w:r>
        <w:rPr>
          <w:rFonts w:cs="Times New Roman" w:ascii="Times New Roman" w:hAnsi="Times New Roman"/>
          <w:highlight w:val="yellow"/>
        </w:rPr>
        <w:t>1.2. L’Unité ASTRO-Ouest……………………………………………….</w:t>
      </w:r>
    </w:p>
    <w:p>
      <w:pPr>
        <w:pStyle w:val="ListParagraph"/>
        <w:spacing w:lineRule="auto" w:line="276"/>
        <w:ind w:left="1080" w:hanging="0"/>
        <w:rPr/>
      </w:pPr>
      <w:r>
        <w:rPr>
          <w:rFonts w:cs="Times New Roman" w:ascii="Times New Roman" w:hAnsi="Times New Roman"/>
          <w:highlight w:val="yellow"/>
        </w:rPr>
        <w:t xml:space="preserve">       </w:t>
      </w:r>
      <w:r>
        <w:rPr>
          <w:rFonts w:cs="Times New Roman" w:ascii="Times New Roman" w:hAnsi="Times New Roman"/>
          <w:highlight w:val="yellow"/>
        </w:rPr>
        <w:t>1.3. Le financement du stage……………………………………………………..</w:t>
      </w:r>
      <w:ins w:id="6" w:author="Sébastien Guyader" w:date="2020-01-31T10:26:19Z">
        <w:commentRangeEnd w:id="0"/>
        <w:r>
          <w:commentReference w:id="0"/>
        </w:r>
        <w:r>
          <w:rPr>
            <w:rFonts w:cs="Times New Roman" w:ascii="Times New Roman" w:hAnsi="Times New Roman"/>
            <w:highlight w:val="yellow"/>
          </w:rPr>
        </w:r>
      </w:ins>
    </w:p>
    <w:p>
      <w:pPr>
        <w:pStyle w:val="ListParagraph"/>
        <w:spacing w:lineRule="auto" w:line="276"/>
        <w:ind w:left="1080" w:hanging="0"/>
        <w:rPr>
          <w:rFonts w:ascii="Times New Roman" w:hAnsi="Times New Roman" w:cs="Times New Roman"/>
        </w:rPr>
      </w:pPr>
      <w:r>
        <w:rPr>
          <w:rFonts w:cs="Times New Roman" w:ascii="Times New Roman" w:hAnsi="Times New Roman"/>
        </w:rPr>
        <w:t>2. L’igname…………………………………………………………………….</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Dioscorea spp. et dioscorea alata</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2.1. Taxonomie de la plante</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2.2. Description botanique </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highlight w:val="yellow"/>
        </w:rPr>
        <w:t>2.3. Composition nutritionnelle</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2.4. Agriculture mondiale et locale</w:t>
      </w:r>
    </w:p>
    <w:p>
      <w:pPr>
        <w:pStyle w:val="ListParagraph"/>
        <w:spacing w:lineRule="auto" w:line="276"/>
        <w:ind w:left="1080" w:hanging="0"/>
        <w:rPr/>
      </w:pPr>
      <w:r>
        <w:rPr>
          <w:rFonts w:cs="Times New Roman" w:ascii="Times New Roman" w:hAnsi="Times New Roman"/>
        </w:rPr>
        <w:t xml:space="preserve">3. </w:t>
      </w:r>
      <w:commentRangeStart w:id="1"/>
      <w:r>
        <w:rPr>
          <w:rFonts w:cs="Times New Roman" w:ascii="Times New Roman" w:hAnsi="Times New Roman"/>
        </w:rPr>
        <w:t>Les pathogènes de l’igname</w:t>
      </w:r>
      <w:ins w:id="7" w:author="Sébastien Guyader" w:date="2020-01-31T10:29:01Z">
        <w:commentRangeEnd w:id="1"/>
        <w:r>
          <w:commentReference w:id="1"/>
        </w:r>
        <w:r>
          <w:rPr>
            <w:rFonts w:cs="Times New Roman" w:ascii="Times New Roman" w:hAnsi="Times New Roman"/>
          </w:rPr>
        </w:r>
      </w:ins>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3.1. Le complexe d’espèces </w:t>
      </w:r>
      <w:r>
        <w:rPr>
          <w:rFonts w:cs="Times New Roman" w:ascii="Times New Roman" w:hAnsi="Times New Roman"/>
          <w:i/>
        </w:rPr>
        <w:t>Colletotrichum gloeosporioides</w:t>
      </w:r>
      <w:r>
        <w:rPr>
          <w:rFonts w:cs="Times New Roman" w:ascii="Times New Roman" w:hAnsi="Times New Roman"/>
        </w:rPr>
        <w:t xml:space="preserve"> </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3.2. </w:t>
      </w:r>
      <w:r>
        <w:rPr>
          <w:rFonts w:cs="Times New Roman" w:ascii="Times New Roman" w:hAnsi="Times New Roman"/>
          <w:color w:val="000000" w:themeColor="text1"/>
          <w:highlight w:val="yellow"/>
        </w:rPr>
        <w:t xml:space="preserve">L’espèce </w:t>
      </w:r>
      <w:r>
        <w:rPr>
          <w:rFonts w:cs="Times New Roman" w:ascii="Times New Roman" w:hAnsi="Times New Roman"/>
          <w:i/>
          <w:color w:val="000000" w:themeColor="text1"/>
          <w:highlight w:val="yellow"/>
        </w:rPr>
        <w:t>Colletotrichum alatae</w:t>
      </w:r>
      <w:r>
        <w:rPr>
          <w:rFonts w:cs="Times New Roman" w:ascii="Times New Roman" w:hAnsi="Times New Roman"/>
          <w:color w:val="000000" w:themeColor="text1"/>
        </w:rPr>
        <w:t xml:space="preserve"> </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3.2.1. Taxonomie ? Phylogénie ? </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3.2.2. Morphologie ? Structure</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3.2.3. Processus infectieux </w:t>
      </w:r>
    </w:p>
    <w:p>
      <w:pPr>
        <w:pStyle w:val="ListParagraph"/>
        <w:spacing w:lineRule="auto" w:line="276"/>
        <w:ind w:left="1080" w:hanging="0"/>
        <w:rPr>
          <w:rFonts w:ascii="Times New Roman" w:hAnsi="Times New Roman" w:cs="Times New Roman"/>
        </w:rPr>
      </w:pPr>
      <w:r>
        <w:rPr>
          <w:rFonts w:cs="Times New Roman" w:ascii="Times New Roman" w:hAnsi="Times New Roman"/>
        </w:rPr>
        <w:t>4. L’anthracnose de l’igname</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4.1. Symptômes de l’antrachnose </w:t>
      </w:r>
    </w:p>
    <w:p>
      <w:pPr>
        <w:pStyle w:val="ListParagraph"/>
        <w:spacing w:lineRule="auto" w:line="276"/>
        <w:ind w:left="108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4.2. Cycle épidémiologique </w:t>
      </w:r>
    </w:p>
    <w:p>
      <w:pPr>
        <w:pStyle w:val="ListParagraph"/>
        <w:spacing w:lineRule="auto" w:line="276"/>
        <w:ind w:left="1080" w:hanging="0"/>
        <w:rPr>
          <w:rFonts w:ascii="Times New Roman" w:hAnsi="Times New Roman" w:cs="Times New Roman"/>
        </w:rPr>
      </w:pPr>
      <w:r>
        <w:rPr>
          <w:rFonts w:cs="Times New Roman" w:ascii="Times New Roman" w:hAnsi="Times New Roman"/>
        </w:rPr>
      </w:r>
    </w:p>
    <w:p>
      <w:pPr>
        <w:pStyle w:val="ListParagraph"/>
        <w:numPr>
          <w:ilvl w:val="0"/>
          <w:numId w:val="1"/>
        </w:numPr>
        <w:spacing w:lineRule="auto" w:line="276"/>
        <w:rPr>
          <w:rFonts w:ascii="Times New Roman" w:hAnsi="Times New Roman" w:cs="Times New Roman"/>
          <w:b/>
          <w:b/>
        </w:rPr>
      </w:pPr>
      <w:r>
        <w:rPr>
          <w:rFonts w:cs="Times New Roman" w:ascii="Times New Roman" w:hAnsi="Times New Roman"/>
          <w:b/>
        </w:rPr>
        <w:t>MATÉRIELS ET MÉTHODE</w:t>
      </w:r>
      <w:r>
        <w:rPr>
          <w:rFonts w:cs="Times New Roman" w:ascii="Times New Roman" w:hAnsi="Times New Roman"/>
        </w:rPr>
        <w:t>………………………………………………….</w:t>
      </w:r>
    </w:p>
    <w:p>
      <w:pPr>
        <w:pStyle w:val="ListParagraph"/>
        <w:spacing w:lineRule="auto" w:line="276"/>
        <w:ind w:left="1080" w:hanging="0"/>
        <w:rPr>
          <w:rFonts w:ascii="Times New Roman" w:hAnsi="Times New Roman" w:cs="Times New Roman"/>
          <w:b/>
          <w:b/>
        </w:rPr>
      </w:pPr>
      <w:r>
        <w:rPr>
          <w:rFonts w:cs="Times New Roman" w:ascii="Times New Roman" w:hAnsi="Times New Roman"/>
          <w:b/>
        </w:rPr>
      </w:r>
    </w:p>
    <w:p>
      <w:pPr>
        <w:pStyle w:val="ListParagraph"/>
        <w:numPr>
          <w:ilvl w:val="0"/>
          <w:numId w:val="1"/>
        </w:numPr>
        <w:spacing w:lineRule="auto" w:line="276"/>
        <w:rPr>
          <w:rFonts w:ascii="Times New Roman" w:hAnsi="Times New Roman" w:cs="Times New Roman"/>
          <w:b/>
          <w:b/>
        </w:rPr>
      </w:pPr>
      <w:r>
        <w:rPr>
          <w:rFonts w:cs="Times New Roman" w:ascii="Times New Roman" w:hAnsi="Times New Roman"/>
          <w:b/>
        </w:rPr>
        <w:t>RÉSULTATS</w:t>
      </w:r>
      <w:r>
        <w:rPr>
          <w:rFonts w:cs="Times New Roman" w:ascii="Times New Roman" w:hAnsi="Times New Roman"/>
        </w:rPr>
        <w:t>…………………………………………………………………….</w:t>
      </w:r>
      <w:r>
        <w:rPr>
          <w:rFonts w:cs="Times New Roman" w:ascii="Times New Roman" w:hAnsi="Times New Roman"/>
          <w:b/>
        </w:rPr>
        <w:t xml:space="preserve"> </w:t>
      </w:r>
    </w:p>
    <w:p>
      <w:pPr>
        <w:pStyle w:val="ListParagraph"/>
        <w:numPr>
          <w:ilvl w:val="0"/>
          <w:numId w:val="1"/>
        </w:numPr>
        <w:spacing w:lineRule="auto" w:line="276"/>
        <w:rPr>
          <w:rFonts w:ascii="Times New Roman" w:hAnsi="Times New Roman" w:cs="Times New Roman"/>
          <w:b/>
          <w:b/>
        </w:rPr>
      </w:pPr>
      <w:r>
        <w:rPr>
          <w:rFonts w:cs="Times New Roman" w:ascii="Times New Roman" w:hAnsi="Times New Roman"/>
          <w:b/>
        </w:rPr>
        <w:t>DISCUSSION</w:t>
      </w:r>
      <w:r>
        <w:rPr>
          <w:rFonts w:cs="Times New Roman" w:ascii="Times New Roman" w:hAnsi="Times New Roman"/>
        </w:rPr>
        <w:t>…………………………………………………………………..</w:t>
      </w:r>
      <w:r>
        <w:rPr>
          <w:rFonts w:cs="Times New Roman" w:ascii="Times New Roman" w:hAnsi="Times New Roman"/>
          <w:b/>
        </w:rPr>
        <w:t xml:space="preserve"> </w:t>
      </w:r>
    </w:p>
    <w:p>
      <w:pPr>
        <w:pStyle w:val="ListParagraph"/>
        <w:numPr>
          <w:ilvl w:val="0"/>
          <w:numId w:val="1"/>
        </w:numPr>
        <w:spacing w:lineRule="auto" w:line="276"/>
        <w:rPr>
          <w:rFonts w:ascii="Times New Roman" w:hAnsi="Times New Roman" w:cs="Times New Roman"/>
          <w:b/>
          <w:b/>
        </w:rPr>
      </w:pPr>
      <w:r>
        <w:rPr>
          <w:rFonts w:cs="Times New Roman" w:ascii="Times New Roman" w:hAnsi="Times New Roman"/>
          <w:b/>
        </w:rPr>
        <w:t>CONCLUSION ET PERSPECTIVES</w:t>
      </w:r>
      <w:r>
        <w:rPr>
          <w:rFonts w:cs="Times New Roman" w:ascii="Times New Roman" w:hAnsi="Times New Roman"/>
        </w:rPr>
        <w:t>………………………………………….</w:t>
      </w:r>
      <w:r>
        <w:rPr>
          <w:rFonts w:cs="Times New Roman" w:ascii="Times New Roman" w:hAnsi="Times New Roman"/>
          <w:b/>
        </w:rPr>
        <w:t xml:space="preserve">  </w:t>
      </w:r>
    </w:p>
    <w:p>
      <w:pPr>
        <w:pStyle w:val="ListParagraph"/>
        <w:numPr>
          <w:ilvl w:val="0"/>
          <w:numId w:val="1"/>
        </w:numPr>
        <w:spacing w:lineRule="auto" w:line="276"/>
        <w:rPr>
          <w:rFonts w:ascii="Times New Roman" w:hAnsi="Times New Roman" w:cs="Times New Roman"/>
          <w:b/>
          <w:b/>
        </w:rPr>
      </w:pPr>
      <w:r>
        <w:rPr>
          <w:rFonts w:cs="Times New Roman" w:ascii="Times New Roman" w:hAnsi="Times New Roman"/>
          <w:b/>
        </w:rPr>
        <w:t>BIBLIOGRAPHIE</w:t>
      </w:r>
      <w:r>
        <w:rPr>
          <w:rFonts w:cs="Times New Roman" w:ascii="Times New Roman" w:hAnsi="Times New Roman"/>
        </w:rPr>
        <w:t>……………………………………………………………….</w:t>
      </w:r>
      <w:r>
        <w:rPr>
          <w:rFonts w:cs="Times New Roman" w:ascii="Times New Roman" w:hAnsi="Times New Roman"/>
          <w:b/>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pBdr>
          <w:bottom w:val="single" w:sz="4" w:space="1" w:color="000000"/>
        </w:pBdr>
        <w:spacing w:lineRule="auto" w:line="276"/>
        <w:rPr>
          <w:rFonts w:ascii="Times New Roman" w:hAnsi="Times New Roman" w:cs="Times New Roman"/>
          <w:b/>
          <w:b/>
          <w:sz w:val="40"/>
        </w:rPr>
      </w:pPr>
      <w:r>
        <w:rPr>
          <w:rFonts w:cs="Times New Roman" w:ascii="Times New Roman" w:hAnsi="Times New Roman"/>
          <w:b/>
          <w:sz w:val="40"/>
        </w:rPr>
        <w:t xml:space="preserve">Liste des abréviations </w:t>
      </w:r>
    </w:p>
    <w:p>
      <w:pPr>
        <w:pStyle w:val="Normal"/>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t xml:space="preserve">ADN           Acide DésoxyriboNucléique </w:t>
      </w:r>
    </w:p>
    <w:p>
      <w:pPr>
        <w:pStyle w:val="Normal"/>
        <w:spacing w:lineRule="auto" w:line="276"/>
        <w:rPr>
          <w:rFonts w:ascii="Times New Roman" w:hAnsi="Times New Roman" w:cs="Times New Roman"/>
        </w:rPr>
      </w:pPr>
      <w:r>
        <w:rPr>
          <w:rFonts w:cs="Times New Roman" w:ascii="Times New Roman" w:hAnsi="Times New Roman"/>
        </w:rPr>
        <w:t>ASTRO      AgroSystèmes Tropicaux</w:t>
      </w:r>
    </w:p>
    <w:p>
      <w:pPr>
        <w:pStyle w:val="Normal"/>
        <w:spacing w:lineRule="auto" w:line="276"/>
        <w:rPr>
          <w:rFonts w:ascii="Times New Roman" w:hAnsi="Times New Roman" w:cs="Times New Roman"/>
        </w:rPr>
      </w:pPr>
      <w:r>
        <w:rPr>
          <w:rFonts w:cs="Times New Roman" w:ascii="Times New Roman" w:hAnsi="Times New Roman"/>
        </w:rPr>
        <w:t xml:space="preserve">CIRAD       Centre de coopération Internationale en Recherche Agronomique pour le </w:t>
      </w:r>
    </w:p>
    <w:p>
      <w:pPr>
        <w:pStyle w:val="Normal"/>
        <w:spacing w:lineRule="auto" w:line="276"/>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Développement</w:t>
      </w:r>
    </w:p>
    <w:p>
      <w:pPr>
        <w:pStyle w:val="Normal"/>
        <w:spacing w:lineRule="auto" w:line="276"/>
        <w:rPr/>
      </w:pPr>
      <w:del w:id="8" w:author="Sébastien Guyader" w:date="2020-01-31T10:30:56Z">
        <w:r>
          <w:rPr>
            <w:rFonts w:cs="Times New Roman" w:ascii="Times New Roman" w:hAnsi="Times New Roman"/>
            <w:i/>
          </w:rPr>
          <w:delText xml:space="preserve">C. gloeosporioides   Colletotrichum gloeosporioides </w:delText>
        </w:r>
      </w:del>
      <w:ins w:id="9" w:author="Sébastien Guyader" w:date="2020-01-31T10:31:06Z">
        <w:r>
          <w:rPr>
            <w:rFonts w:cs="Times New Roman" w:ascii="Times New Roman" w:hAnsi="Times New Roman"/>
            <w:i/>
          </w:rPr>
          <w:commentReference w:id="2"/>
        </w:r>
      </w:ins>
    </w:p>
    <w:p>
      <w:pPr>
        <w:pStyle w:val="Normal"/>
        <w:spacing w:lineRule="auto" w:line="276"/>
        <w:rPr>
          <w:rFonts w:ascii="Times New Roman" w:hAnsi="Times New Roman" w:cs="Times New Roman"/>
        </w:rPr>
      </w:pPr>
      <w:r>
        <w:rPr>
          <w:rFonts w:cs="Times New Roman" w:ascii="Times New Roman" w:hAnsi="Times New Roman"/>
        </w:rPr>
        <w:t xml:space="preserve">CRB-PT     Centre de Ressources Biologiques Plantes Tropicales </w:t>
      </w:r>
    </w:p>
    <w:p>
      <w:pPr>
        <w:pStyle w:val="Normal"/>
        <w:spacing w:lineRule="auto" w:line="276"/>
        <w:rPr/>
      </w:pPr>
      <w:del w:id="10" w:author="Sébastien Guyader" w:date="2020-01-31T10:31:41Z">
        <w:r>
          <w:rPr>
            <w:rFonts w:cs="Times New Roman" w:ascii="Times New Roman" w:hAnsi="Times New Roman"/>
            <w:i/>
          </w:rPr>
          <w:delText>D. alata      Dioscorea alata</w:delText>
        </w:r>
      </w:del>
      <w:r>
        <w:rPr>
          <w:rFonts w:cs="Times New Roman" w:ascii="Times New Roman" w:hAnsi="Times New Roman"/>
          <w:i/>
        </w:rPr>
        <w:t xml:space="preserve"> </w:t>
      </w:r>
    </w:p>
    <w:p>
      <w:pPr>
        <w:pStyle w:val="Normal"/>
        <w:spacing w:lineRule="auto" w:line="276"/>
        <w:rPr>
          <w:rFonts w:ascii="Times New Roman" w:hAnsi="Times New Roman" w:cs="Times New Roman"/>
        </w:rPr>
      </w:pPr>
      <w:r>
        <w:rPr>
          <w:rFonts w:cs="Times New Roman" w:ascii="Times New Roman" w:hAnsi="Times New Roman"/>
        </w:rPr>
        <w:t xml:space="preserve">INRA          Institut National de la Recherche Agronomique </w:t>
      </w:r>
    </w:p>
    <w:p>
      <w:pPr>
        <w:pStyle w:val="Normal"/>
        <w:spacing w:lineRule="auto" w:line="276"/>
        <w:rPr>
          <w:rFonts w:ascii="Times New Roman" w:hAnsi="Times New Roman" w:cs="Times New Roman"/>
        </w:rPr>
      </w:pPr>
      <w:r>
        <w:rPr>
          <w:rFonts w:cs="Times New Roman" w:ascii="Times New Roman" w:hAnsi="Times New Roman"/>
        </w:rPr>
        <w:t xml:space="preserve">ITS             </w:t>
      </w:r>
      <w:r>
        <w:rPr>
          <w:rFonts w:cs="Times New Roman" w:ascii="Times New Roman" w:hAnsi="Times New Roman"/>
          <w:i/>
        </w:rPr>
        <w:t>Internal Transcribed Spacer</w:t>
      </w:r>
      <w:r>
        <w:rPr>
          <w:rFonts w:cs="Times New Roman" w:ascii="Times New Roman" w:hAnsi="Times New Roman"/>
        </w:rPr>
        <w:t xml:space="preserve"> ou …</w:t>
      </w:r>
    </w:p>
    <w:p>
      <w:pPr>
        <w:pStyle w:val="Normal"/>
        <w:spacing w:lineRule="auto" w:line="276"/>
        <w:rPr>
          <w:rFonts w:ascii="Times New Roman" w:hAnsi="Times New Roman" w:cs="Times New Roman"/>
        </w:rPr>
      </w:pPr>
      <w:r>
        <w:rPr>
          <w:rFonts w:cs="Times New Roman" w:ascii="Times New Roman" w:hAnsi="Times New Roman"/>
        </w:rPr>
        <w:t xml:space="preserve">LAMP        </w:t>
      </w:r>
      <w:r>
        <w:rPr>
          <w:rFonts w:cs="Times New Roman" w:ascii="Times New Roman" w:hAnsi="Times New Roman"/>
          <w:i/>
        </w:rPr>
        <w:t>Loop-mediated isothermal Amplification</w:t>
      </w:r>
      <w:r>
        <w:rPr>
          <w:rFonts w:cs="Times New Roman" w:ascii="Times New Roman" w:hAnsi="Times New Roman"/>
        </w:rPr>
        <w:t xml:space="preserve"> ou amplification isotherme médiée par       </w:t>
      </w:r>
    </w:p>
    <w:p>
      <w:pPr>
        <w:pStyle w:val="Normal"/>
        <w:spacing w:lineRule="auto" w:line="276"/>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boucle</w:t>
      </w:r>
    </w:p>
    <w:p>
      <w:pPr>
        <w:pStyle w:val="Normal"/>
        <w:spacing w:lineRule="auto" w:line="276"/>
        <w:rPr>
          <w:rFonts w:ascii="Times New Roman" w:hAnsi="Times New Roman" w:cs="Times New Roman"/>
        </w:rPr>
      </w:pPr>
      <w:r>
        <w:rPr>
          <w:rFonts w:cs="Times New Roman" w:ascii="Times New Roman" w:hAnsi="Times New Roman"/>
        </w:rPr>
        <w:t xml:space="preserve">PCR            </w:t>
      </w:r>
      <w:r>
        <w:rPr>
          <w:rFonts w:cs="Times New Roman" w:ascii="Times New Roman" w:hAnsi="Times New Roman"/>
          <w:i/>
        </w:rPr>
        <w:t>Polymérase Chain Reaction</w:t>
      </w:r>
      <w:r>
        <w:rPr>
          <w:rFonts w:cs="Times New Roman" w:ascii="Times New Roman" w:hAnsi="Times New Roman"/>
        </w:rPr>
        <w:t xml:space="preserve"> ou réaction en chaîne par polymérase </w:t>
      </w:r>
    </w:p>
    <w:p>
      <w:pPr>
        <w:pStyle w:val="Normal"/>
        <w:spacing w:lineRule="auto" w:line="276"/>
        <w:rPr>
          <w:rFonts w:ascii="Times New Roman" w:hAnsi="Times New Roman" w:cs="Times New Roman"/>
        </w:rPr>
      </w:pPr>
      <w:r>
        <w:rPr>
          <w:rFonts w:cs="Times New Roman" w:ascii="Times New Roman" w:hAnsi="Times New Roman"/>
        </w:rPr>
        <w:t>…</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pBdr>
          <w:bottom w:val="single" w:sz="4" w:space="1" w:color="000000"/>
        </w:pBdr>
        <w:spacing w:lineRule="auto" w:line="276"/>
        <w:rPr>
          <w:rFonts w:ascii="Times New Roman" w:hAnsi="Times New Roman" w:cs="Times New Roman"/>
          <w:b/>
          <w:b/>
          <w:sz w:val="40"/>
        </w:rPr>
      </w:pPr>
      <w:r>
        <w:rPr>
          <w:rFonts w:cs="Times New Roman" w:ascii="Times New Roman" w:hAnsi="Times New Roman"/>
          <w:b/>
          <w:sz w:val="40"/>
        </w:rPr>
        <w:t>Abstract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Abstract (en anglais)</w:t>
      </w:r>
    </w:p>
    <w:p>
      <w:pPr>
        <w:pStyle w:val="Normal"/>
        <w:jc w:val="center"/>
        <w:rPr>
          <w:rFonts w:ascii="Times New Roman" w:hAnsi="Times New Roman" w:cs="Times New Roman"/>
          <w:b/>
          <w:b/>
          <w:i/>
          <w:i/>
        </w:rPr>
      </w:pPr>
      <w:r>
        <w:rPr>
          <w:rFonts w:cs="Times New Roman" w:ascii="Times New Roman" w:hAnsi="Times New Roman"/>
          <w:b/>
          <w:i/>
        </w:rPr>
        <w:t>Keywords : Dioscorea alata, LAMP, Colletotrichum alatae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Optimisation du test de détection LAMP et application à la détection de spores de </w:t>
      </w:r>
      <w:r>
        <w:rPr>
          <w:rFonts w:cs="Times New Roman" w:ascii="Times New Roman" w:hAnsi="Times New Roman"/>
          <w:i/>
        </w:rPr>
        <w:t>Colletotrichum alatae</w:t>
      </w:r>
      <w:r>
        <w:rPr>
          <w:rFonts w:cs="Times New Roman" w:ascii="Times New Roman" w:hAnsi="Times New Roman"/>
        </w:rPr>
        <w:t xml:space="preserve"> dans l’environnement </w:t>
      </w:r>
    </w:p>
    <w:p>
      <w:pPr>
        <w:pStyle w:val="Normal"/>
        <w:rPr>
          <w:rFonts w:ascii="Times New Roman" w:hAnsi="Times New Roman" w:cs="Times New Roman"/>
        </w:rPr>
      </w:pPr>
      <w:r>
        <w:rPr>
          <w:rFonts w:cs="Times New Roman" w:ascii="Times New Roman" w:hAnsi="Times New Roman"/>
        </w:rPr>
        <w:t>Résumé (en français)</w:t>
      </w:r>
    </w:p>
    <w:p>
      <w:pPr>
        <w:pStyle w:val="Normal"/>
        <w:rPr>
          <w:rFonts w:ascii="Times New Roman" w:hAnsi="Times New Roman" w:cs="Times New Roman"/>
        </w:rPr>
      </w:pPr>
      <w:r>
        <w:rPr>
          <w:rFonts w:cs="Times New Roman" w:ascii="Times New Roman" w:hAnsi="Times New Roman"/>
        </w:rPr>
        <w:t xml:space="preserve">Mots clefs :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pBdr>
          <w:bottom w:val="single" w:sz="4" w:space="1" w:color="000000"/>
        </w:pBdr>
        <w:spacing w:lineRule="auto" w:line="276"/>
        <w:rPr>
          <w:rFonts w:ascii="Times New Roman" w:hAnsi="Times New Roman" w:cs="Times New Roman"/>
          <w:b/>
          <w:b/>
          <w:sz w:val="40"/>
        </w:rPr>
      </w:pPr>
      <w:r>
        <w:rPr>
          <w:rFonts w:cs="Times New Roman" w:ascii="Times New Roman" w:hAnsi="Times New Roman"/>
          <w:b/>
          <w:sz w:val="40"/>
        </w:rPr>
        <w:t xml:space="preserve">INTRODUCTION </w:t>
      </w:r>
    </w:p>
    <w:p>
      <w:pPr>
        <w:pStyle w:val="ListParagraph"/>
        <w:spacing w:lineRule="auto" w:line="360"/>
        <w:ind w:left="1080" w:hanging="0"/>
        <w:rPr>
          <w:rFonts w:ascii="Times New Roman" w:hAnsi="Times New Roman" w:cs="Times New Roman"/>
        </w:rPr>
      </w:pPr>
      <w:r>
        <w:rPr>
          <w:rFonts w:cs="Times New Roman" w:ascii="Times New Roman" w:hAnsi="Times New Roman"/>
        </w:rPr>
      </w:r>
    </w:p>
    <w:p>
      <w:pPr>
        <w:pStyle w:val="Normal"/>
        <w:spacing w:lineRule="auto" w:line="360"/>
        <w:ind w:firstLine="425"/>
        <w:jc w:val="both"/>
        <w:rPr/>
      </w:pPr>
      <w:r>
        <w:rPr>
          <w:rFonts w:cs="Times New Roman" w:ascii="Times New Roman" w:hAnsi="Times New Roman"/>
        </w:rPr>
        <w:t>Dans les régions tropicales, les plantes à racines et tubercules (manioc, patate douce, pomme de terre et igname) constituent des cultures alimentaires importantes. Leur volume total de production était d’environ 866 millions de tonnes en 2017 (FAOSTAT, 2019). Parmi ces plantes à racines et tubercules, l’igname (</w:t>
      </w:r>
      <w:r>
        <w:rPr>
          <w:rFonts w:cs="Times New Roman" w:ascii="Times New Roman" w:hAnsi="Times New Roman"/>
          <w:i/>
        </w:rPr>
        <w:t xml:space="preserve">Dioscorea </w:t>
      </w:r>
      <w:r>
        <w:rPr>
          <w:rFonts w:cs="Times New Roman" w:ascii="Times New Roman" w:hAnsi="Times New Roman"/>
        </w:rPr>
        <w:t>spp.), avec une production de 71 millions de tonnes en 2017, constitue la base la plus importante de l’alimentation de plus de 500 millions de personnes dans certains pays tropicaux d’Afrique, des Caraïbes, d’Océanie et d’Amérique Latine (</w:t>
      </w:r>
      <w:del w:id="11" w:author="Sébastien Guyader" w:date="2020-01-31T10:32:34Z">
        <w:r>
          <w:rPr>
            <w:rFonts w:cs="Times New Roman" w:ascii="Times New Roman" w:hAnsi="Times New Roman"/>
          </w:rPr>
          <w:delText xml:space="preserve">Onyeka </w:delText>
        </w:r>
      </w:del>
      <w:del w:id="12" w:author="Sébastien Guyader" w:date="2020-01-31T10:32:34Z">
        <w:r>
          <w:rPr>
            <w:rFonts w:cs="Times New Roman" w:ascii="Times New Roman" w:hAnsi="Times New Roman"/>
            <w:i/>
          </w:rPr>
          <w:delText>et al.</w:delText>
        </w:r>
      </w:del>
      <w:del w:id="13" w:author="Sébastien Guyader" w:date="2020-01-31T10:32:34Z">
        <w:r>
          <w:rPr>
            <w:rFonts w:cs="Times New Roman" w:ascii="Times New Roman" w:hAnsi="Times New Roman"/>
          </w:rPr>
          <w:delText>, 2006 ;</w:delText>
        </w:r>
      </w:del>
      <w:ins w:id="14" w:author="Sébastien Guyader" w:date="2020-01-31T10:32:46Z">
        <w:r>
          <w:rPr>
            <w:rFonts w:cs="Times New Roman" w:ascii="Times New Roman" w:hAnsi="Times New Roman"/>
          </w:rPr>
          <w:commentReference w:id="3"/>
        </w:r>
      </w:ins>
      <w:del w:id="15" w:author="Sébastien Guyader" w:date="2020-01-31T10:32:34Z">
        <w:r>
          <w:rPr>
            <w:rFonts w:cs="Times New Roman" w:ascii="Times New Roman" w:hAnsi="Times New Roman"/>
          </w:rPr>
          <w:delText xml:space="preserve"> </w:delText>
        </w:r>
      </w:del>
      <w:r>
        <w:rPr>
          <w:rFonts w:cs="Times New Roman" w:ascii="Times New Roman" w:hAnsi="Times New Roman"/>
        </w:rPr>
        <w:t>FAOSTAT 2019).</w:t>
      </w:r>
    </w:p>
    <w:p>
      <w:pPr>
        <w:pStyle w:val="Normal"/>
        <w:spacing w:lineRule="auto" w:line="360"/>
        <w:ind w:firstLine="425"/>
        <w:jc w:val="both"/>
        <w:rPr/>
      </w:pPr>
      <w:r>
        <w:rPr>
          <w:rFonts w:cs="Times New Roman" w:ascii="Times New Roman" w:hAnsi="Times New Roman"/>
        </w:rPr>
        <w:t xml:space="preserve"> </w:t>
      </w:r>
      <w:r>
        <w:rPr>
          <w:rFonts w:cs="Times New Roman" w:ascii="Times New Roman" w:hAnsi="Times New Roman"/>
        </w:rPr>
        <w:t xml:space="preserve">En Guadeloupe, l’igname </w:t>
      </w:r>
      <w:del w:id="16" w:author="Sébastien Guyader" w:date="2020-01-31T10:33:32Z">
        <w:r>
          <w:rPr>
            <w:rFonts w:cs="Times New Roman" w:ascii="Times New Roman" w:hAnsi="Times New Roman"/>
            <w:i/>
          </w:rPr>
          <w:delText>Dioscorea</w:delText>
        </w:r>
      </w:del>
      <w:del w:id="17" w:author="Sébastien Guyader" w:date="2020-01-31T10:33:32Z">
        <w:r>
          <w:rPr>
            <w:rFonts w:cs="Times New Roman" w:ascii="Times New Roman" w:hAnsi="Times New Roman"/>
          </w:rPr>
          <w:delText xml:space="preserve"> spp. </w:delText>
        </w:r>
      </w:del>
      <w:r>
        <w:rPr>
          <w:rFonts w:cs="Times New Roman" w:ascii="Times New Roman" w:hAnsi="Times New Roman"/>
        </w:rPr>
        <w:t xml:space="preserve">est la première culture vivrière, cultivée par un agriculteur sur huit selon le dernier recensement général agricole (DAAF, </w:t>
      </w:r>
      <w:commentRangeStart w:id="4"/>
      <w:r>
        <w:rPr>
          <w:rFonts w:cs="Times New Roman" w:ascii="Times New Roman" w:hAnsi="Times New Roman"/>
        </w:rPr>
        <w:t>2011</w:t>
      </w:r>
      <w:ins w:id="18" w:author="Sébastien Guyader" w:date="2020-01-31T10:33:51Z">
        <w:r>
          <w:rPr>
            <w:rFonts w:cs="Times New Roman" w:ascii="Times New Roman" w:hAnsi="Times New Roman"/>
          </w:rPr>
        </w:r>
      </w:ins>
      <w:commentRangeEnd w:id="4"/>
      <w:r>
        <w:commentReference w:id="4"/>
      </w:r>
      <w:r>
        <w:rPr>
          <w:rFonts w:cs="Times New Roman" w:ascii="Times New Roman" w:hAnsi="Times New Roman"/>
        </w:rPr>
        <w:t xml:space="preserve">) avec une production s’élevant à 3364 tonnes en 2017 (FAOSTAT, 2019). </w:t>
      </w:r>
    </w:p>
    <w:p>
      <w:pPr>
        <w:pStyle w:val="Normal"/>
        <w:spacing w:lineRule="auto" w:line="360"/>
        <w:ind w:firstLine="425"/>
        <w:jc w:val="both"/>
        <w:rPr>
          <w:rFonts w:ascii="Times New Roman" w:hAnsi="Times New Roman" w:cs="Times New Roman"/>
          <w:color w:val="7030A0"/>
        </w:rPr>
      </w:pPr>
      <w:r>
        <w:rPr>
          <w:rFonts w:cs="Times New Roman" w:ascii="Times New Roman" w:hAnsi="Times New Roman"/>
          <w:color w:val="7030A0"/>
        </w:rPr>
      </w:r>
    </w:p>
    <w:p>
      <w:pPr>
        <w:pStyle w:val="Normal"/>
        <w:spacing w:lineRule="auto" w:line="360"/>
        <w:ind w:firstLine="425"/>
        <w:jc w:val="both"/>
        <w:rPr/>
      </w:pPr>
      <w:commentRangeStart w:id="5"/>
      <w:r>
        <w:rPr>
          <w:rFonts w:cs="Times New Roman" w:ascii="Times New Roman" w:hAnsi="Times New Roman"/>
          <w:color w:val="7030A0"/>
        </w:rPr>
        <w:t xml:space="preserve">Cependant, le rendement de certaines cultures a fortement diminué depuis le passage de l’ouragan Maria au cours du dernier trimestre de l’année, en septembre 2017. En effet, les fortes pluies provenant de cet ouragan ont </w:t>
      </w:r>
      <w:ins w:id="19" w:author="Sébastien Guyader" w:date="2020-01-31T10:35:11Z">
        <w:r>
          <w:rPr>
            <w:rFonts w:cs="Times New Roman" w:ascii="Times New Roman" w:hAnsi="Times New Roman"/>
            <w:color w:val="7030A0"/>
          </w:rPr>
          <w:t>entraîné</w:t>
        </w:r>
      </w:ins>
      <w:del w:id="20" w:author="Sébastien Guyader" w:date="2020-01-31T10:35:11Z">
        <w:r>
          <w:rPr>
            <w:rFonts w:cs="Times New Roman" w:ascii="Times New Roman" w:hAnsi="Times New Roman"/>
            <w:color w:val="7030A0"/>
          </w:rPr>
          <w:delText>entrai</w:delText>
        </w:r>
      </w:del>
      <w:del w:id="21" w:author="Sébastien Guyader" w:date="2020-01-31T10:35:11Z">
        <w:bookmarkStart w:id="0" w:name="_GoBack"/>
        <w:bookmarkEnd w:id="0"/>
        <w:r>
          <w:rPr>
            <w:rFonts w:cs="Times New Roman" w:ascii="Times New Roman" w:hAnsi="Times New Roman"/>
            <w:color w:val="7030A0"/>
          </w:rPr>
          <w:delText>né</w:delText>
        </w:r>
      </w:del>
      <w:r>
        <w:rPr>
          <w:rFonts w:cs="Times New Roman" w:ascii="Times New Roman" w:hAnsi="Times New Roman"/>
          <w:color w:val="7030A0"/>
        </w:rPr>
        <w:t xml:space="preserve"> le développement et la prolifération du champignon responsable de l’anthracnose, l’espèce fongique </w:t>
      </w:r>
      <w:r>
        <w:rPr>
          <w:rFonts w:cs="Times New Roman" w:ascii="Times New Roman" w:hAnsi="Times New Roman"/>
          <w:i/>
          <w:color w:val="7030A0"/>
        </w:rPr>
        <w:t>Colletotrichum gloeosporioides</w:t>
      </w:r>
      <w:r>
        <w:rPr>
          <w:rFonts w:cs="Times New Roman" w:ascii="Times New Roman" w:hAnsi="Times New Roman"/>
          <w:color w:val="7030A0"/>
        </w:rPr>
        <w:t xml:space="preserve">. Près de 42% des parcelles du réseau sont concernées par la maladie et touchées avec un niveau de sévérité assez élevé (Bulletin de Santé du Végétal, 2017). ????? </w:t>
      </w:r>
      <w:ins w:id="22" w:author="Sébastien Guyader" w:date="2020-01-31T10:35:58Z">
        <w:commentRangeEnd w:id="5"/>
        <w:r>
          <w:commentReference w:id="5"/>
        </w:r>
        <w:r>
          <w:rPr>
            <w:rFonts w:cs="Times New Roman" w:ascii="Times New Roman" w:hAnsi="Times New Roman"/>
            <w:color w:val="7030A0"/>
          </w:rPr>
        </w:r>
      </w:ins>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ind w:firstLine="425"/>
        <w:jc w:val="both"/>
        <w:rPr/>
      </w:pPr>
      <w:commentRangeStart w:id="6"/>
      <w:r>
        <w:rPr>
          <w:rFonts w:cs="Times New Roman" w:ascii="Times New Roman" w:hAnsi="Times New Roman"/>
        </w:rPr>
        <w:t xml:space="preserve">L’analyse de séquence au niveau de plusieurs régions génomiques pour un grand nombre de souches appartenant au complexe d’espèces </w:t>
      </w:r>
      <w:r>
        <w:rPr>
          <w:rFonts w:cs="Times New Roman" w:ascii="Times New Roman" w:hAnsi="Times New Roman"/>
          <w:i/>
        </w:rPr>
        <w:t>C. gloeosporioides</w:t>
      </w:r>
      <w:r>
        <w:rPr>
          <w:rFonts w:cs="Times New Roman" w:ascii="Times New Roman" w:hAnsi="Times New Roman"/>
        </w:rPr>
        <w:t xml:space="preserve"> a révélé que la plupart des souches pouvaient appartenir à plusieurs espèces décrites du genre </w:t>
      </w:r>
      <w:r>
        <w:rPr>
          <w:rFonts w:cs="Times New Roman" w:ascii="Times New Roman" w:hAnsi="Times New Roman"/>
          <w:i/>
        </w:rPr>
        <w:t>Colletotrichum</w:t>
      </w:r>
      <w:r>
        <w:rPr>
          <w:rFonts w:cs="Times New Roman" w:ascii="Times New Roman" w:hAnsi="Times New Roman"/>
        </w:rPr>
        <w:t xml:space="preserve"> spp. Des recherches préalablement effectuées au sein de l’INRA ont pu mettre en évidence que les souches présentes en Guadeloupe sont apparentées à l’espèce </w:t>
      </w:r>
      <w:r>
        <w:rPr>
          <w:rFonts w:cs="Times New Roman" w:ascii="Times New Roman" w:hAnsi="Times New Roman"/>
          <w:i/>
        </w:rPr>
        <w:t>C. alatae</w:t>
      </w:r>
      <w:r>
        <w:rPr>
          <w:rFonts w:cs="Times New Roman" w:ascii="Times New Roman" w:hAnsi="Times New Roman"/>
        </w:rPr>
        <w:t xml:space="preserve">. </w:t>
      </w:r>
      <w:ins w:id="23" w:author="Sébastien Guyader" w:date="2020-01-31T10:37:49Z">
        <w:commentRangeEnd w:id="6"/>
        <w:r>
          <w:commentReference w:id="6"/>
        </w:r>
        <w:r>
          <w:rPr>
            <w:rFonts w:cs="Times New Roman" w:ascii="Times New Roman" w:hAnsi="Times New Roman"/>
          </w:rPr>
        </w:r>
      </w:ins>
    </w:p>
    <w:p>
      <w:pPr>
        <w:pStyle w:val="Normal"/>
        <w:spacing w:lineRule="auto" w:line="360"/>
        <w:ind w:firstLine="425"/>
        <w:jc w:val="both"/>
        <w:rPr>
          <w:rFonts w:ascii="Times New Roman" w:hAnsi="Times New Roman" w:cs="Times New Roman"/>
        </w:rPr>
      </w:pPr>
      <w:r>
        <w:rPr>
          <w:rFonts w:cs="Times New Roman" w:ascii="Times New Roman" w:hAnsi="Times New Roman"/>
        </w:rPr>
      </w:r>
    </w:p>
    <w:p>
      <w:pPr>
        <w:pStyle w:val="Normal"/>
        <w:spacing w:lineRule="auto" w:line="360"/>
        <w:ind w:firstLine="425"/>
        <w:jc w:val="both"/>
        <w:rPr>
          <w:rFonts w:ascii="Times New Roman" w:hAnsi="Times New Roman" w:cs="Times New Roman"/>
        </w:rPr>
      </w:pPr>
      <w:r>
        <w:rPr>
          <w:rFonts w:cs="Times New Roman" w:ascii="Times New Roman" w:hAnsi="Times New Roman"/>
        </w:rPr>
        <w:t xml:space="preserve">L’objectif des travaux de recherche présentés dans ce mémoire est dans un premier temps, d’obtenir de nouvelles séquences pour les locus ApMat et ITS, afin de confirmer le statut de l’espèce des souches en Guadeloupe. Dans un second temps, il s’agira ensuite d’améliorer le protocole de la technique d’amplification isothermale (LAMP) mise en place récemment au sein de l’équipe et d’en tester la fiabilité et la sensibilité. Et pour finir, détecter la présence de spores de C. alatae dans l’air environnant les parcelles d’ignames.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Au cours de cette introduction, les principales caractéristiques de l’ignames et de son </w:t>
      </w:r>
    </w:p>
    <w:p>
      <w:pPr>
        <w:pStyle w:val="ListParagraph"/>
        <w:spacing w:lineRule="auto" w:line="360"/>
        <w:ind w:left="1080" w:hanging="0"/>
        <w:rPr>
          <w:rFonts w:ascii="Times New Roman" w:hAnsi="Times New Roman" w:cs="Times New Roman"/>
          <w:b/>
          <w:b/>
        </w:rPr>
      </w:pPr>
      <w:r>
        <w:rPr>
          <w:rFonts w:cs="Times New Roman" w:ascii="Times New Roman" w:hAnsi="Times New Roman"/>
          <w:b/>
        </w:rPr>
        <w:t>I.1. Présentation du CRB-PT et de l’Unité ASTRO</w:t>
      </w:r>
    </w:p>
    <w:p>
      <w:pPr>
        <w:pStyle w:val="ListParagraph"/>
        <w:spacing w:lineRule="auto" w:line="360"/>
        <w:ind w:left="1080" w:hanging="0"/>
        <w:rPr>
          <w:rFonts w:ascii="Times New Roman" w:hAnsi="Times New Roman" w:cs="Times New Roman"/>
          <w:b/>
          <w:b/>
        </w:rPr>
      </w:pPr>
      <w:r>
        <w:rPr>
          <w:rFonts w:cs="Times New Roman" w:ascii="Times New Roman" w:hAnsi="Times New Roman"/>
          <w:b/>
        </w:rPr>
      </w:r>
    </w:p>
    <w:p>
      <w:pPr>
        <w:pStyle w:val="ListParagraph"/>
        <w:spacing w:lineRule="auto" w:line="360"/>
        <w:ind w:left="1080" w:hanging="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I.1.1. Le CRB-PT</w:t>
      </w:r>
    </w:p>
    <w:p>
      <w:pPr>
        <w:pStyle w:val="Normal"/>
        <w:spacing w:lineRule="auto" w:line="360"/>
        <w:jc w:val="both"/>
        <w:rPr/>
      </w:pPr>
      <w:r>
        <w:rPr>
          <w:rFonts w:cs="Times New Roman" w:ascii="Times New Roman" w:hAnsi="Times New Roman"/>
        </w:rPr>
        <w:t xml:space="preserve">      </w:t>
      </w:r>
      <w:r>
        <w:rPr>
          <w:rFonts w:cs="Times New Roman" w:ascii="Times New Roman" w:hAnsi="Times New Roman"/>
        </w:rPr>
        <w:t>Le Centre de Ressources Biologiques Plantes Tropicales (CRB-PT) recense cinq collections de ressources génétiques patrimoniales (banane, canne à sucre, igname, mangue et ananas) conservés à long terme et mis à disposition pour les utilisateurs par le Cirad et l’Inra aux Antilles françaises (Guadeloupe et Martinique). Le CRB-PT est identifié comme un outil commun au service de la recherche et du développement agricole (</w:t>
      </w:r>
      <w:hyperlink r:id="rId8">
        <w:r>
          <w:rPr>
            <w:rStyle w:val="InternetLink"/>
            <w:rFonts w:cs="Times New Roman" w:ascii="Times New Roman" w:hAnsi="Times New Roman"/>
          </w:rPr>
          <w:t>umr-agap.cirad.fr</w:t>
        </w:r>
      </w:hyperlink>
      <w:r>
        <w:rPr>
          <w:rFonts w:cs="Times New Roman" w:ascii="Times New Roman" w:hAnsi="Times New Roman"/>
        </w:rPr>
        <w:t>, consulté le 07/01/2020). Ces collections comportent des espèces cultivées et apparentées pour lesquelles on dénombre 585 variétés d’ananas, 450 variétés de bananiers, 1400 variétés de canne à sucre, 120 variétés de manguiers et 500 variétés d’ignames, ainsi qu’un herbier référencé au niveau international sous le nom de GUAD et qui compte plus de 10 000 spécimens provenant des petites Antilles. Cette biodiversité naturelle ou collectée constitue une base pour des programmes de diversification, de création variétales, ou d’analyse de la diversité et les accessions sons fournies sous forme de plants, greffons ou semences (</w:t>
      </w:r>
      <w:hyperlink r:id="rId9">
        <w:r>
          <w:rPr>
            <w:rStyle w:val="InternetLink"/>
            <w:rFonts w:cs="Times New Roman" w:ascii="Times New Roman" w:hAnsi="Times New Roman"/>
          </w:rPr>
          <w:t>collections.antilles.inra.fr</w:t>
        </w:r>
      </w:hyperlink>
      <w:r>
        <w:rPr>
          <w:rFonts w:cs="Times New Roman" w:ascii="Times New Roman" w:hAnsi="Times New Roman"/>
        </w:rPr>
        <w:t>, consulté le 08/01/2020).</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I.1.2. L’Unité ASTRO-Ouest</w:t>
      </w:r>
    </w:p>
    <w:p>
      <w:pPr>
        <w:pStyle w:val="Normal"/>
        <w:spacing w:lineRule="auto" w:line="360"/>
        <w:jc w:val="both"/>
        <w:rPr/>
      </w:pPr>
      <w:r>
        <w:rPr>
          <w:rFonts w:cs="Times New Roman" w:ascii="Times New Roman" w:hAnsi="Times New Roman"/>
        </w:rPr>
        <w:t xml:space="preserve">     </w:t>
      </w:r>
      <w:r>
        <w:rPr>
          <w:rFonts w:cs="Times New Roman" w:ascii="Times New Roman" w:hAnsi="Times New Roman"/>
        </w:rPr>
        <w:t xml:space="preserve">L’Unité de recherche AgroSystèmes Tropicaux (ASTRO) </w:t>
      </w:r>
      <w:r>
        <w:rPr>
          <w:rFonts w:eastAsia="Times New Roman" w:cs="Times New Roman" w:ascii="Times New Roman" w:hAnsi="Times New Roman"/>
          <w:color w:val="222222"/>
          <w:szCs w:val="20"/>
          <w:shd w:fill="FFFFFF" w:val="clear"/>
          <w:lang w:eastAsia="fr-FR"/>
        </w:rPr>
        <w:t>développe des recherches pluridisciplinaires en sciences du végétal, environnement, phytopathologie, agronomie et économie afin de concevoir des systèmes de cultures innovants à faibles niveaux d’intrants répondant aux besoins de développement durable du territoire, aux attentes des consommateurs, et présentant les meilleures chances d’adoption par les agriculteurs en respectant les milieux tropicaux fragiles. (</w:t>
      </w:r>
      <w:hyperlink r:id="rId10">
        <w:r>
          <w:rPr>
            <w:rStyle w:val="InternetLink"/>
            <w:rFonts w:eastAsia="Times New Roman" w:cs="Times New Roman" w:ascii="Times New Roman" w:hAnsi="Times New Roman"/>
            <w:szCs w:val="20"/>
            <w:highlight w:val="white"/>
            <w:lang w:eastAsia="fr-FR"/>
          </w:rPr>
          <w:t>Annuaire des Laboratoires et des Recherches</w:t>
        </w:r>
      </w:hyperlink>
      <w:r>
        <w:rPr>
          <w:rFonts w:eastAsia="Times New Roman" w:cs="Times New Roman" w:ascii="Times New Roman" w:hAnsi="Times New Roman"/>
          <w:color w:val="222222"/>
          <w:szCs w:val="20"/>
          <w:shd w:fill="FFFFFF" w:val="clear"/>
          <w:lang w:eastAsia="fr-FR"/>
        </w:rPr>
        <w:t>, consulté le 07/01/2020).</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I.2. Le financement du stage</w:t>
      </w:r>
    </w:p>
    <w:p>
      <w:pPr>
        <w:pStyle w:val="Normal"/>
        <w:spacing w:lineRule="auto" w:line="360"/>
        <w:jc w:val="both"/>
        <w:rPr/>
      </w:pPr>
      <w:r>
        <w:rPr>
          <w:rFonts w:cs="Times New Roman" w:ascii="Times New Roman" w:hAnsi="Times New Roman"/>
        </w:rPr>
        <w:t xml:space="preserve">     </w:t>
      </w:r>
      <w:r>
        <w:rPr>
          <w:rFonts w:cs="Times New Roman" w:ascii="Times New Roman" w:hAnsi="Times New Roman"/>
        </w:rPr>
        <w:t>Le financement est assuré par le projet MALIN (FEDER</w:t>
      </w:r>
      <w:ins w:id="24" w:author="Sébastien Guyader" w:date="2020-01-31T10:38:34Z">
        <w:r>
          <w:rPr>
            <w:rFonts w:cs="Times New Roman" w:ascii="Times New Roman" w:hAnsi="Times New Roman"/>
          </w:rPr>
          <w:t xml:space="preserve"> </w:t>
        </w:r>
      </w:ins>
      <w:ins w:id="25" w:author="Sébastien Guyader" w:date="2020-01-31T10:38:34Z">
        <w:r>
          <w:rPr>
            <w:rFonts w:cs="Times New Roman" w:ascii="Times New Roman" w:hAnsi="Times New Roman"/>
          </w:rPr>
          <w:t>et Région Guadeloupe</w:t>
        </w:r>
      </w:ins>
      <w:r>
        <w:rPr>
          <w:rFonts w:cs="Times New Roman" w:ascii="Times New Roman" w:hAnsi="Times New Roman"/>
        </w:rPr>
        <w:t>). Ce projet collaboratif MALIN vise à améliorer le contrôle des maladies infectieuses humaines, animales et végétale en Guadeloupe et dans la Caraïbe. Il associe l’ensemble des institutions guadeloupéennes impliquées dans la compréhension, le suivi et le contrôle de ces maladies. MALIN s’appuie sur une recherche pluridisciplinaire associant microbiologie, épidémiologie, entomologie et socio-économie  (</w:t>
      </w:r>
      <w:hyperlink r:id="rId11">
        <w:r>
          <w:rPr>
            <w:rStyle w:val="InternetLink"/>
            <w:rFonts w:cs="Times New Roman" w:ascii="Times New Roman" w:hAnsi="Times New Roman"/>
          </w:rPr>
          <w:t>https://www.projet-malin.fr/</w:t>
        </w:r>
      </w:hyperlink>
      <w:r>
        <w:rPr>
          <w:rFonts w:cs="Times New Roman" w:ascii="Times New Roman" w:hAnsi="Times New Roman"/>
        </w:rPr>
        <w:t>, consulté le 06/01/2020</w:t>
      </w:r>
      <w:ins w:id="26" w:author="Sébastien Guyader" w:date="2020-01-31T10:38:24Z">
        <w:r>
          <w:rPr>
            <w:rFonts w:cs="Times New Roman" w:ascii="Times New Roman" w:hAnsi="Times New Roman"/>
          </w:rPr>
          <w:t>)</w:t>
        </w:r>
      </w:ins>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 xml:space="preserve">I.3. L’igname </w:t>
      </w:r>
    </w:p>
    <w:p>
      <w:pPr>
        <w:pStyle w:val="Normal"/>
        <w:spacing w:lineRule="auto" w:line="36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 xml:space="preserve">I.3.1. Agriculture mondiale et locale </w:t>
      </w:r>
    </w:p>
    <w:p>
      <w:pPr>
        <w:pStyle w:val="Normal"/>
        <w:spacing w:lineRule="auto" w:line="360"/>
        <w:jc w:val="both"/>
        <w:rPr>
          <w:rFonts w:ascii="Times New Roman" w:hAnsi="Times New Roman" w:cs="Times New Roman"/>
          <w:color w:val="000000"/>
          <w:szCs w:val="21"/>
        </w:rPr>
      </w:pPr>
      <w:r>
        <w:rPr>
          <w:rFonts w:cs="Times New Roman" w:ascii="Times New Roman" w:hAnsi="Times New Roman"/>
          <w:color w:val="000000"/>
          <w:szCs w:val="21"/>
        </w:rPr>
        <w:t>Cette production se concentre principalement (plus de 93 % de la production mondiale) dans les savanes entourant le Golfe de Guinée, formant une « ceinture de l’igname » ; elle y joue un rôle très important dans la sécurité alimentaire d’au moins 60 millions de personnes (</w:t>
      </w:r>
      <w:bookmarkStart w:id="1" w:name="InR1"/>
      <w:bookmarkEnd w:id="1"/>
      <w:r>
        <w:rPr>
          <w:rFonts w:cs="Times New Roman" w:ascii="Times New Roman" w:hAnsi="Times New Roman"/>
          <w:color w:val="000000"/>
          <w:szCs w:val="21"/>
        </w:rPr>
        <w:t>Adeniji</w:t>
      </w:r>
      <w:r>
        <w:rPr>
          <w:rStyle w:val="Appleconvertedspace"/>
          <w:rFonts w:cs="Times New Roman" w:ascii="Times New Roman" w:hAnsi="Times New Roman"/>
          <w:color w:val="0000FF"/>
          <w:szCs w:val="21"/>
        </w:rPr>
        <w:t> </w:t>
      </w:r>
      <w:r>
        <w:rPr>
          <w:rFonts w:cs="Times New Roman" w:ascii="Times New Roman" w:hAnsi="Times New Roman"/>
          <w:i/>
          <w:iCs/>
          <w:color w:val="000000"/>
          <w:szCs w:val="21"/>
        </w:rPr>
        <w:t>et al.</w:t>
      </w:r>
      <w:r>
        <w:rPr>
          <w:rFonts w:cs="Times New Roman" w:ascii="Times New Roman" w:hAnsi="Times New Roman"/>
          <w:color w:val="000000"/>
          <w:szCs w:val="21"/>
        </w:rPr>
        <w:t>, 2012 ;</w:t>
      </w:r>
      <w:r>
        <w:rPr>
          <w:rStyle w:val="Appleconvertedspace"/>
          <w:rFonts w:cs="Times New Roman" w:ascii="Times New Roman" w:hAnsi="Times New Roman"/>
          <w:color w:val="000000"/>
          <w:szCs w:val="21"/>
        </w:rPr>
        <w:t> </w:t>
      </w:r>
      <w:bookmarkStart w:id="2" w:name="InR11"/>
      <w:bookmarkEnd w:id="2"/>
      <w:r>
        <w:rPr>
          <w:rFonts w:cs="Times New Roman" w:ascii="Times New Roman" w:hAnsi="Times New Roman"/>
          <w:color w:val="000000"/>
          <w:szCs w:val="21"/>
        </w:rPr>
        <w:t>Cornet, 2015 ;</w:t>
      </w:r>
      <w:r>
        <w:rPr>
          <w:rStyle w:val="Appleconvertedspace"/>
          <w:rFonts w:cs="Times New Roman" w:ascii="Times New Roman" w:hAnsi="Times New Roman"/>
          <w:color w:val="000000"/>
          <w:szCs w:val="21"/>
        </w:rPr>
        <w:t> </w:t>
      </w:r>
      <w:bookmarkStart w:id="3" w:name="InR49"/>
      <w:bookmarkEnd w:id="3"/>
      <w:r>
        <w:rPr>
          <w:rFonts w:cs="Times New Roman" w:ascii="Times New Roman" w:hAnsi="Times New Roman"/>
          <w:color w:val="000000"/>
          <w:szCs w:val="21"/>
        </w:rPr>
        <w:t>Sanginga et Mbabu, 2015). Le Nigeria est, de loin, le premier pays producteur d’igname au monde, avec plus de 48 millions de tonnes, soit plus de 70 % de la production mondiale, évaluée à 73 Mt en 2017 (FAOstat, 2019).</w:t>
      </w:r>
    </w:p>
    <w:p>
      <w:pPr>
        <w:pStyle w:val="Normal"/>
        <w:spacing w:lineRule="auto" w:line="360"/>
        <w:jc w:val="both"/>
        <w:rPr>
          <w:rFonts w:ascii="Times New Roman" w:hAnsi="Times New Roman" w:cs="Times New Roman"/>
          <w:color w:val="222222"/>
          <w:lang w:eastAsia="fr-FR"/>
        </w:rPr>
      </w:pPr>
      <w:r>
        <w:rPr>
          <w:rFonts w:cs="Times New Roman" w:ascii="Times New Roman" w:hAnsi="Times New Roman"/>
          <w:color w:val="222222"/>
          <w:lang w:eastAsia="fr-FR"/>
        </w:rPr>
      </w:r>
    </w:p>
    <w:p>
      <w:pPr>
        <w:pStyle w:val="NormalWeb"/>
        <w:spacing w:lineRule="auto" w:line="360" w:before="280" w:after="280"/>
        <w:jc w:val="both"/>
        <w:rPr/>
      </w:pPr>
      <w:r>
        <w:rPr>
          <w:color w:val="000000"/>
          <w:szCs w:val="21"/>
        </w:rPr>
        <w:t>La production mondiale d’igname a presque triplé au cours des trois dernières décennies, en particulier au Nigeria, au Bénin et au Ghana ; le potentiel de l’igname laisse à penser qu’elle pourrait être, dans un proche avenir, un recours pour répondre aux besoins alimentaires grandissants des populations (</w:t>
      </w:r>
      <w:r>
        <w:fldChar w:fldCharType="begin"/>
      </w:r>
      <w:r>
        <w:rPr>
          <w:rStyle w:val="InternetLink"/>
          <w:szCs w:val="21"/>
        </w:rPr>
        <w:instrText> HYPERLINK "https://www.cahiersagricultures.fr/articles/cagri/full_html/2019/01/cagri190011/cagri190011.html" \l "R4"</w:instrText>
      </w:r>
      <w:r>
        <w:rPr>
          <w:rStyle w:val="InternetLink"/>
          <w:szCs w:val="21"/>
        </w:rPr>
        <w:fldChar w:fldCharType="separate"/>
      </w:r>
      <w:bookmarkStart w:id="4" w:name="InR4"/>
      <w:bookmarkEnd w:id="4"/>
      <w:r>
        <w:rPr>
          <w:rStyle w:val="InternetLink"/>
          <w:szCs w:val="21"/>
        </w:rPr>
        <w:t>Asiedu et Sartie, 2010</w:t>
      </w:r>
      <w:r>
        <w:rPr>
          <w:rStyle w:val="InternetLink"/>
          <w:szCs w:val="21"/>
        </w:rPr>
        <w:fldChar w:fldCharType="end"/>
      </w:r>
      <w:r>
        <w:rPr>
          <w:color w:val="000000"/>
          <w:szCs w:val="21"/>
        </w:rPr>
        <w:t>). En Afrique, bien que la zone de production d’igname se concentre dans les pays côtiers du Golfe de Guinée (</w:t>
      </w:r>
      <w:r>
        <w:fldChar w:fldCharType="begin"/>
      </w:r>
      <w:r>
        <w:rPr>
          <w:rStyle w:val="InternetLink"/>
          <w:szCs w:val="21"/>
        </w:rPr>
        <w:instrText> HYPERLINK "https://www.cahiersagricultures.fr/articles/cagri/full_html/2019/01/cagri190011/cagri190011.html" \l "R55"</w:instrText>
      </w:r>
      <w:r>
        <w:rPr>
          <w:rStyle w:val="InternetLink"/>
          <w:szCs w:val="21"/>
        </w:rPr>
        <w:fldChar w:fldCharType="separate"/>
      </w:r>
      <w:bookmarkStart w:id="5" w:name="InR55"/>
      <w:bookmarkEnd w:id="5"/>
      <w:r>
        <w:rPr>
          <w:rStyle w:val="InternetLink"/>
          <w:szCs w:val="21"/>
        </w:rPr>
        <w:t>Vernier et Dansi, 2006</w:t>
      </w:r>
      <w:r>
        <w:rPr>
          <w:rStyle w:val="InternetLink"/>
          <w:szCs w:val="21"/>
        </w:rPr>
        <w:fldChar w:fldCharType="end"/>
      </w:r>
      <w:r>
        <w:rPr>
          <w:color w:val="000000"/>
          <w:szCs w:val="21"/>
        </w:rPr>
        <w:t> ;</w:t>
      </w:r>
      <w:r>
        <w:rPr>
          <w:rStyle w:val="Appleconvertedspace"/>
          <w:color w:val="000000"/>
          <w:szCs w:val="21"/>
        </w:rPr>
        <w:t> </w:t>
      </w:r>
      <w:r>
        <w:fldChar w:fldCharType="begin"/>
      </w:r>
      <w:r>
        <w:rPr>
          <w:rStyle w:val="InternetLink"/>
          <w:szCs w:val="21"/>
        </w:rPr>
        <w:instrText> HYPERLINK "https://www.cahiersagricultures.fr/articles/cagri/full_html/2019/01/cagri190011/cagri190011.html" \l "R42"</w:instrText>
      </w:r>
      <w:r>
        <w:rPr>
          <w:rStyle w:val="InternetLink"/>
          <w:szCs w:val="21"/>
        </w:rPr>
        <w:fldChar w:fldCharType="separate"/>
      </w:r>
      <w:bookmarkStart w:id="6" w:name="InR42"/>
      <w:bookmarkEnd w:id="6"/>
      <w:r>
        <w:rPr>
          <w:rStyle w:val="InternetLink"/>
          <w:szCs w:val="21"/>
        </w:rPr>
        <w:t>Olufemi</w:t>
      </w:r>
      <w:r>
        <w:rPr>
          <w:rStyle w:val="InternetLink"/>
          <w:szCs w:val="21"/>
        </w:rPr>
        <w:fldChar w:fldCharType="end"/>
      </w:r>
      <w:r>
        <w:rPr>
          <w:rStyle w:val="Appleconvertedspace"/>
          <w:color w:val="0000FF"/>
          <w:szCs w:val="21"/>
        </w:rPr>
        <w:t> </w:t>
      </w:r>
      <w:r>
        <w:rPr>
          <w:rStyle w:val="InternetLink"/>
          <w:i/>
          <w:iCs/>
          <w:szCs w:val="21"/>
        </w:rPr>
        <w:t>et al.</w:t>
      </w:r>
      <w:r>
        <w:rPr>
          <w:rStyle w:val="InternetLink"/>
          <w:szCs w:val="21"/>
        </w:rPr>
        <w:t>, 2016</w:t>
      </w:r>
      <w:r>
        <w:rPr>
          <w:color w:val="000000"/>
          <w:szCs w:val="21"/>
        </w:rPr>
        <w:t>), sa culture s’étend ces dernières décennies vers les zones tropicales humides d’Afrique centrale (Cameroun, République Centre-africaine, Tchad, Gabon) ainsi qu’à Madagascar. Le Brésil, la Colombie, la Jamaïque, Haïti, la Dominique, la Papouasie-Nouvelle Guinée et Sao-Tomé sont aussi des pays producteurs d’igname (</w:t>
      </w:r>
      <w:r>
        <w:fldChar w:fldCharType="begin"/>
      </w:r>
      <w:r>
        <w:rPr>
          <w:rStyle w:val="InternetLink"/>
          <w:szCs w:val="21"/>
        </w:rPr>
        <w:instrText> HYPERLINK "https://www.cahiersagricultures.fr/articles/cagri/full_html/2019/01/cagri190011/cagri190011.html" \l "R24"</w:instrText>
      </w:r>
      <w:r>
        <w:rPr>
          <w:rStyle w:val="InternetLink"/>
          <w:szCs w:val="21"/>
        </w:rPr>
        <w:fldChar w:fldCharType="separate"/>
      </w:r>
      <w:r>
        <w:rPr>
          <w:rStyle w:val="InternetLink"/>
          <w:szCs w:val="21"/>
        </w:rPr>
        <w:t>FAOSTAT, 2019</w:t>
      </w:r>
      <w:r>
        <w:rPr>
          <w:rStyle w:val="InternetLink"/>
          <w:szCs w:val="21"/>
        </w:rPr>
        <w:fldChar w:fldCharType="end"/>
      </w:r>
      <w:r>
        <w:rPr>
          <w:color w:val="000000"/>
          <w:szCs w:val="21"/>
        </w:rPr>
        <w:t>)</w:t>
      </w:r>
    </w:p>
    <w:p>
      <w:pPr>
        <w:pStyle w:val="Normal"/>
        <w:spacing w:lineRule="auto" w:line="360"/>
        <w:jc w:val="both"/>
        <w:rPr>
          <w:rFonts w:ascii="Times New Roman" w:hAnsi="Times New Roman" w:cs="Times New Roman"/>
          <w:color w:val="222222"/>
          <w:lang w:eastAsia="fr-FR"/>
        </w:rPr>
      </w:pPr>
      <w:r>
        <w:rPr>
          <w:rFonts w:cs="Times New Roman" w:ascii="Times New Roman" w:hAnsi="Times New Roman"/>
          <w:color w:val="222222"/>
          <w:lang w:eastAsia="fr-FR"/>
        </w:rPr>
      </w:r>
    </w:p>
    <w:p>
      <w:pPr>
        <w:pStyle w:val="Normal"/>
        <w:spacing w:lineRule="auto" w:line="360"/>
        <w:jc w:val="both"/>
        <w:rPr>
          <w:rFonts w:ascii="Times New Roman" w:hAnsi="Times New Roman" w:cs="Times New Roman"/>
          <w:color w:val="222222"/>
          <w:lang w:eastAsia="fr-FR"/>
        </w:rPr>
      </w:pPr>
      <w:r>
        <w:rPr>
          <w:rFonts w:cs="Times New Roman" w:ascii="Times New Roman" w:hAnsi="Times New Roman"/>
          <w:color w:val="222222"/>
          <w:lang w:eastAsia="fr-FR"/>
        </w:rPr>
      </w:r>
    </w:p>
    <w:p>
      <w:pPr>
        <w:pStyle w:val="Normal"/>
        <w:spacing w:lineRule="auto" w:line="360"/>
        <w:jc w:val="both"/>
        <w:rPr>
          <w:rFonts w:ascii="Times New Roman" w:hAnsi="Times New Roman" w:cs="Times New Roman"/>
          <w:color w:val="222222"/>
          <w:lang w:eastAsia="fr-FR"/>
        </w:rPr>
      </w:pPr>
      <w:r>
        <w:rPr>
          <w:rFonts w:cs="Times New Roman" w:ascii="Times New Roman" w:hAnsi="Times New Roman"/>
          <w:color w:val="222222"/>
          <w:lang w:eastAsia="fr-FR"/>
        </w:rPr>
      </w:r>
    </w:p>
    <w:p>
      <w:pPr>
        <w:pStyle w:val="Normal"/>
        <w:spacing w:lineRule="auto" w:line="360"/>
        <w:jc w:val="both"/>
        <w:rPr>
          <w:rFonts w:ascii="Times New Roman" w:hAnsi="Times New Roman" w:cs="Times New Roman"/>
          <w:color w:val="222222"/>
          <w:lang w:eastAsia="fr-FR"/>
        </w:rPr>
      </w:pPr>
      <w:r>
        <w:rPr>
          <w:rFonts w:cs="Times New Roman" w:ascii="Times New Roman" w:hAnsi="Times New Roman"/>
          <w:color w:val="222222"/>
          <w:lang w:eastAsia="fr-FR"/>
        </w:rPr>
        <w:t>est cultivée sur 4,6 millions d''hectares dans le monde et 52 millions de tonnes ont été récoltées en 2007 (FAOStat, 2009). C'est la quatrième plante à tubercule dans le monde après la pomme-de-terre, le manioc et la patate douce.  Les deux principales espèces cultivées sont </w:t>
      </w:r>
      <w:r>
        <w:rPr>
          <w:rFonts w:cs="Times New Roman" w:ascii="Times New Roman" w:hAnsi="Times New Roman"/>
          <w:i/>
          <w:iCs/>
          <w:color w:val="222222"/>
          <w:lang w:eastAsia="fr-FR"/>
        </w:rPr>
        <w:t>D. cayenensis-rotundata</w:t>
      </w:r>
      <w:r>
        <w:rPr>
          <w:rFonts w:cs="Times New Roman" w:ascii="Times New Roman" w:hAnsi="Times New Roman"/>
          <w:color w:val="222222"/>
          <w:lang w:eastAsia="fr-FR"/>
        </w:rPr>
        <w:t>, et </w:t>
      </w:r>
      <w:r>
        <w:rPr>
          <w:rFonts w:cs="Times New Roman" w:ascii="Times New Roman" w:hAnsi="Times New Roman"/>
          <w:i/>
          <w:iCs/>
          <w:color w:val="222222"/>
          <w:lang w:eastAsia="fr-FR"/>
        </w:rPr>
        <w:t>D. alata</w:t>
      </w:r>
      <w:r>
        <w:rPr>
          <w:rFonts w:cs="Times New Roman" w:ascii="Times New Roman" w:hAnsi="Times New Roman"/>
          <w:color w:val="222222"/>
          <w:lang w:eastAsia="fr-FR"/>
        </w:rPr>
        <w:t>.</w:t>
      </w:r>
    </w:p>
    <w:p>
      <w:pPr>
        <w:pStyle w:val="NormalWeb"/>
        <w:spacing w:lineRule="auto" w:line="360" w:beforeAutospacing="0" w:before="0" w:afterAutospacing="0" w:after="0"/>
        <w:jc w:val="both"/>
        <w:rPr>
          <w:color w:val="222222"/>
        </w:rPr>
      </w:pPr>
      <w:r>
        <w:rPr>
          <w:color w:val="222222"/>
        </w:rPr>
        <w:t>La production d'igname en Guadeloupe représente 6000 tonnes par an. Environ un quart des agriculteurs guadeloupéens cultivent l'igname. En terme de surface, c'est la troisième plante d'importance pour la Guadeloupe après la canne à sucre et la banane. Par ailleurs, c'est la première culture vivrière de Guadeloupe et elle constitue donc un enjeu majeur en terme d'autosuffisance alimentaire.</w:t>
      </w:r>
    </w:p>
    <w:p>
      <w:pPr>
        <w:pStyle w:val="NormalWeb"/>
        <w:spacing w:lineRule="auto" w:line="360" w:beforeAutospacing="0" w:before="0" w:afterAutospacing="0" w:after="0"/>
        <w:jc w:val="both"/>
        <w:rPr/>
      </w:pPr>
      <w:r>
        <w:rPr>
          <w:color w:val="222222"/>
        </w:rPr>
        <w:t>Outre des contraintes d'ordre agronomique, l'igname</w:t>
      </w:r>
      <w:r>
        <w:rPr>
          <w:rStyle w:val="Appleconvertedspace"/>
          <w:color w:val="222222"/>
        </w:rPr>
        <w:t> </w:t>
      </w:r>
      <w:r>
        <w:rPr>
          <w:rStyle w:val="Emphasis"/>
          <w:color w:val="222222"/>
        </w:rPr>
        <w:t>D. alata</w:t>
      </w:r>
      <w:r>
        <w:rPr>
          <w:rStyle w:val="Appleconvertedspace"/>
          <w:color w:val="222222"/>
        </w:rPr>
        <w:t> </w:t>
      </w:r>
      <w:r>
        <w:rPr>
          <w:color w:val="222222"/>
        </w:rPr>
        <w:t>(la plus cultivée) est affectée par l'anthracnose, qui peut causer des pertes de rendement de 50% à 90% (Fournet et al., 1974 ; Mignucci et al., 1988). (</w:t>
      </w:r>
      <w:hyperlink r:id="rId12">
        <w:r>
          <w:rPr>
            <w:rStyle w:val="InternetLink"/>
          </w:rPr>
          <w:t>INRAE.fr, Igname - Anthracnose</w:t>
        </w:r>
      </w:hyperlink>
      <w:r>
        <w:rPr>
          <w:color w:val="222222"/>
        </w:rPr>
        <w:t>, consulté le 08/01/2020)</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I.3.2. Taxonomie de l’igname</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Le terme igname (ziyanm en créole ; i</w:t>
      </w:r>
      <w:r>
        <w:rPr>
          <w:rFonts w:eastAsia="Times New Roman" w:cs="Times New Roman" w:ascii="Times New Roman" w:hAnsi="Times New Roman"/>
          <w:color w:val="222222"/>
          <w:szCs w:val="35"/>
          <w:shd w:fill="FFFFFF" w:val="clear"/>
          <w:lang w:eastAsia="fr-FR"/>
        </w:rPr>
        <w:t>ñame en espagnol ou encore yam) p</w:t>
      </w:r>
      <w:r>
        <w:rPr>
          <w:rFonts w:eastAsia="Times New Roman" w:cs="Times New Roman" w:ascii="Times New Roman" w:hAnsi="Times New Roman"/>
          <w:lang w:eastAsia="fr-FR"/>
        </w:rPr>
        <w:t xml:space="preserve">rovient du vocabulaire africain « nyam » signifiant manger ou nourriture (Frézal, 2005) et correspond au nom vernaculaire de la plante. </w:t>
      </w:r>
      <w:r>
        <w:rPr>
          <w:rFonts w:cs="Times New Roman" w:ascii="Times New Roman" w:hAnsi="Times New Roman"/>
        </w:rPr>
        <w:t xml:space="preserve">Les ignames sont classées dans le genre </w:t>
      </w:r>
      <w:r>
        <w:rPr>
          <w:rFonts w:cs="Times New Roman" w:ascii="Times New Roman" w:hAnsi="Times New Roman"/>
          <w:i/>
        </w:rPr>
        <w:t>Dioscorea</w:t>
      </w:r>
      <w:r>
        <w:rPr>
          <w:rFonts w:cs="Times New Roman" w:ascii="Times New Roman" w:hAnsi="Times New Roman"/>
        </w:rPr>
        <w:t xml:space="preserve">, genre le plus important de la famille des </w:t>
      </w:r>
      <w:r>
        <w:rPr>
          <w:rFonts w:cs="Times New Roman" w:ascii="Times New Roman" w:hAnsi="Times New Roman"/>
          <w:i/>
        </w:rPr>
        <w:t>Dioscoreaceae</w:t>
      </w:r>
      <w:r>
        <w:rPr>
          <w:rFonts w:cs="Times New Roman" w:ascii="Times New Roman" w:hAnsi="Times New Roman"/>
        </w:rPr>
        <w:t xml:space="preserve">. Bien que proches des Dicotylédones par certaines caractéristiques, ces plantes sont classées parmi les Monocotylédones (Orkwor </w:t>
      </w:r>
      <w:r>
        <w:rPr>
          <w:rFonts w:cs="Times New Roman" w:ascii="Times New Roman" w:hAnsi="Times New Roman"/>
          <w:i/>
        </w:rPr>
        <w:t>et al.</w:t>
      </w:r>
      <w:r>
        <w:rPr>
          <w:rFonts w:cs="Times New Roman" w:ascii="Times New Roman" w:hAnsi="Times New Roman"/>
        </w:rPr>
        <w:t xml:space="preserve">, 1998). L’igname </w:t>
      </w:r>
      <w:r>
        <w:rPr>
          <w:rFonts w:cs="Times New Roman" w:ascii="Times New Roman" w:hAnsi="Times New Roman"/>
          <w:i/>
        </w:rPr>
        <w:t>Dioscorea</w:t>
      </w:r>
      <w:r>
        <w:rPr>
          <w:rFonts w:cs="Times New Roman" w:ascii="Times New Roman" w:hAnsi="Times New Roman"/>
        </w:rPr>
        <w:t xml:space="preserve"> spp. est l’une des Angiospermes les plus primitives et comprend plus de 600 espèces, parmi lesquelles une dizaine sont considérées comme comestibles (O’Hair, 1990). </w:t>
      </w:r>
    </w:p>
    <w:p>
      <w:pPr>
        <w:pStyle w:val="Normal"/>
        <w:spacing w:lineRule="auto" w:line="360"/>
        <w:ind w:left="1418" w:firstLine="142"/>
        <w:jc w:val="both"/>
        <w:rPr>
          <w:rFonts w:ascii="Times New Roman" w:hAnsi="Times New Roman" w:cs="Times New Roman"/>
        </w:rPr>
      </w:pPr>
      <w:r>
        <w:rPr>
          <w:rFonts w:cs="Times New Roman" w:ascii="Times New Roman" w:hAnsi="Times New Roman"/>
        </w:rPr>
      </w:r>
    </w:p>
    <w:p>
      <w:pPr>
        <w:pStyle w:val="Normal"/>
        <w:spacing w:lineRule="auto" w:line="360"/>
        <w:ind w:left="1418" w:firstLine="142"/>
        <w:jc w:val="both"/>
        <w:rPr>
          <w:rFonts w:ascii="Times New Roman" w:hAnsi="Times New Roman" w:cs="Times New Roman"/>
          <w:b/>
          <w:b/>
        </w:rPr>
      </w:pPr>
      <w:r>
        <w:rPr>
          <w:rFonts w:cs="Times New Roman" w:ascii="Times New Roman" w:hAnsi="Times New Roman"/>
          <w:b/>
        </w:rPr>
        <w:t>I.3.3. Origine et distribution</w:t>
      </w:r>
    </w:p>
    <w:p>
      <w:pPr>
        <w:pStyle w:val="Normal"/>
        <w:spacing w:lineRule="auto" w:line="360"/>
        <w:ind w:firstLine="284"/>
        <w:jc w:val="both"/>
        <w:rPr>
          <w:rFonts w:ascii="Times New Roman" w:hAnsi="Times New Roman" w:cs="Times New Roman"/>
        </w:rPr>
      </w:pPr>
      <w:r>
        <w:rPr>
          <w:rFonts w:cs="Times New Roman" w:ascii="Times New Roman" w:hAnsi="Times New Roman"/>
        </w:rPr>
        <w:t xml:space="preserve">La famille des </w:t>
      </w:r>
      <w:r>
        <w:rPr>
          <w:rFonts w:cs="Times New Roman" w:ascii="Times New Roman" w:hAnsi="Times New Roman"/>
          <w:i/>
        </w:rPr>
        <w:t>Dioscoreaceae</w:t>
      </w:r>
      <w:r>
        <w:rPr>
          <w:rFonts w:cs="Times New Roman" w:ascii="Times New Roman" w:hAnsi="Times New Roman"/>
        </w:rPr>
        <w:t xml:space="preserve"> figure probablement parmi les plus anciennes familles des Angiospermes et serait originaire du sud-est asiatique (Burkill, 1960). À la fin du Crétacé, les ignames de l’Ancien et du Nouveau monde se seraient retrouvées séparées par la formation de l’Océan Atlantique (Coursey, 1976a).</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En Guadeloupe, trois espèces sont majoritairement cultivées. L’igname </w:t>
      </w:r>
      <w:r>
        <w:rPr>
          <w:rFonts w:cs="Times New Roman" w:ascii="Times New Roman" w:hAnsi="Times New Roman"/>
          <w:i/>
        </w:rPr>
        <w:t>D. alata</w:t>
      </w:r>
      <w:r>
        <w:rPr>
          <w:rFonts w:cs="Times New Roman" w:ascii="Times New Roman" w:hAnsi="Times New Roman"/>
        </w:rPr>
        <w:t xml:space="preserve">, originaire du Sud-Est Asiatique, est l’espèce la plus produite ; le complexe d’espèces D. </w:t>
      </w:r>
      <w:r>
        <w:rPr>
          <w:rFonts w:cs="Times New Roman" w:ascii="Times New Roman" w:hAnsi="Times New Roman"/>
          <w:i/>
        </w:rPr>
        <w:t>cayenensis-rotundata</w:t>
      </w:r>
      <w:r>
        <w:rPr>
          <w:rFonts w:cs="Times New Roman" w:ascii="Times New Roman" w:hAnsi="Times New Roman"/>
        </w:rPr>
        <w:t xml:space="preserve"> provient du Centre-Ouest Africain ; et l’igname D. trifida trouve son centre d’origine en Amérique du Sud.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notamment l’espèce endémique de la Guadeloupe </w:t>
      </w:r>
      <w:r>
        <w:rPr>
          <w:rFonts w:cs="Times New Roman" w:ascii="Times New Roman" w:hAnsi="Times New Roman"/>
          <w:i/>
        </w:rPr>
        <w:t>D.</w:t>
      </w:r>
      <w:r>
        <w:rPr>
          <w:rFonts w:cs="Times New Roman" w:ascii="Times New Roman" w:hAnsi="Times New Roman"/>
        </w:rPr>
        <w:t xml:space="preserve"> </w:t>
      </w:r>
      <w:r>
        <w:rPr>
          <w:rFonts w:cs="Times New Roman" w:ascii="Times New Roman" w:hAnsi="Times New Roman"/>
          <w:i/>
        </w:rPr>
        <w:t>alata</w:t>
      </w:r>
      <w:r>
        <w:rPr>
          <w:rFonts w:cs="Times New Roman" w:ascii="Times New Roman" w:hAnsi="Times New Roman"/>
        </w:rPr>
        <w:t xml:space="preserve"> (« igname blanche</w:t>
      </w:r>
      <w:r>
        <w:rPr>
          <w:rStyle w:val="FootnoteAnchor"/>
          <w:rFonts w:cs="Times New Roman" w:ascii="Times New Roman" w:hAnsi="Times New Roman"/>
        </w:rPr>
        <w:footnoteReference w:id="2"/>
      </w:r>
      <w:r>
        <w:rPr>
          <w:rFonts w:cs="Times New Roman" w:ascii="Times New Roman" w:hAnsi="Times New Roman"/>
        </w:rPr>
        <w:t xml:space="preserve"> » ou « water yam » ou encore « great yam ») qui est très appréciée d’un point de vue gustatif par les consommateurs. Ainsi nous nous intéresserons particulièrement à l’espèce </w:t>
      </w:r>
      <w:r>
        <w:rPr>
          <w:rFonts w:cs="Times New Roman" w:ascii="Times New Roman" w:hAnsi="Times New Roman"/>
          <w:i/>
        </w:rPr>
        <w:t>Dioscorea alata</w:t>
      </w: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tabs>
          <w:tab w:val="clear" w:pos="708"/>
          <w:tab w:val="left" w:pos="1560" w:leader="none"/>
        </w:tabs>
        <w:spacing w:lineRule="auto" w:line="360"/>
        <w:jc w:val="both"/>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I.3.3. L’igname Dioscorea alata</w:t>
      </w:r>
    </w:p>
    <w:p>
      <w:pPr>
        <w:pStyle w:val="Normal"/>
        <w:spacing w:lineRule="auto" w:line="36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36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36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36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 xml:space="preserve">I.3.3. Description botanique </w:t>
      </w:r>
    </w:p>
    <w:p>
      <w:pPr>
        <w:pStyle w:val="Normal"/>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L’igname </w:t>
      </w:r>
      <w:r>
        <w:rPr>
          <w:rFonts w:cs="Times New Roman" w:ascii="Times New Roman" w:hAnsi="Times New Roman"/>
          <w:i/>
        </w:rPr>
        <w:t>D. alata</w:t>
      </w:r>
      <w:r>
        <w:rPr>
          <w:rFonts w:cs="Times New Roman" w:ascii="Times New Roman" w:hAnsi="Times New Roman"/>
        </w:rPr>
        <w:t xml:space="preserve"> est une plante grimpante….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 xml:space="preserve">I.4. Les pathogènes de l’igname </w:t>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I.5. L’anthracnose de l’igname</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L’anthracnose, maladie fongique causée par les espèces appartenant au genre </w:t>
      </w:r>
      <w:r>
        <w:rPr>
          <w:rFonts w:cs="Times New Roman" w:ascii="Times New Roman" w:hAnsi="Times New Roman"/>
          <w:i/>
        </w:rPr>
        <w:t xml:space="preserve">Colletotrichum </w:t>
      </w:r>
      <w:r>
        <w:rPr>
          <w:rFonts w:cs="Times New Roman" w:ascii="Times New Roman" w:hAnsi="Times New Roman"/>
        </w:rPr>
        <w:t>spp., est particulièrement dommageable (Bailey and Jeger, 1992 ; Dickman, 2000) et constitue un facteur limitant les rendements des cultures.</w:t>
      </w:r>
    </w:p>
    <w:p>
      <w:pPr>
        <w:pStyle w:val="Normal"/>
        <w:spacing w:lineRule="auto" w:line="360"/>
        <w:jc w:val="both"/>
        <w:rPr>
          <w:rFonts w:ascii="Times New Roman" w:hAnsi="Times New Roman" w:cs="Times New Roman"/>
        </w:rPr>
      </w:pPr>
      <w:r>
        <w:rPr>
          <w:rFonts w:cs="Times New Roman" w:ascii="Times New Roman" w:hAnsi="Times New Roman"/>
        </w:rPr>
        <w:t xml:space="preserve">L’anthracnose de l’igname est causée par le champignon </w:t>
      </w:r>
      <w:r>
        <w:rPr>
          <w:rFonts w:cs="Times New Roman" w:ascii="Times New Roman" w:hAnsi="Times New Roman"/>
          <w:i/>
        </w:rPr>
        <w:t>Colletotrichum gloeosporioides</w:t>
      </w:r>
      <w:r>
        <w:rPr>
          <w:rFonts w:cs="Times New Roman" w:ascii="Times New Roman" w:hAnsi="Times New Roman"/>
        </w:rPr>
        <w:t xml:space="preserve">. Cette maladie constitue souvent un problème majeur dans les régions tropicales où les ignames </w:t>
      </w:r>
      <w:r>
        <w:rPr>
          <w:rFonts w:cs="Times New Roman" w:ascii="Times New Roman" w:hAnsi="Times New Roman"/>
          <w:i/>
        </w:rPr>
        <w:t>Dioscorea spp.</w:t>
      </w:r>
      <w:r>
        <w:rPr>
          <w:rFonts w:cs="Times New Roman" w:ascii="Times New Roman" w:hAnsi="Times New Roman"/>
        </w:rPr>
        <w:t xml:space="preserve"> sont abondamment cultivées. Toutefois, on pense que la grande igname </w:t>
      </w:r>
      <w:r>
        <w:rPr>
          <w:rFonts w:cs="Times New Roman" w:ascii="Times New Roman" w:hAnsi="Times New Roman"/>
          <w:i/>
        </w:rPr>
        <w:t>D.alata</w:t>
      </w:r>
      <w:r>
        <w:rPr>
          <w:rFonts w:cs="Times New Roman" w:ascii="Times New Roman" w:hAnsi="Times New Roman"/>
        </w:rPr>
        <w:t xml:space="preserve"> est plus sensible à l’anthracnose que d’autres ignames (G.V.H Jackson, 2002).</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 xml:space="preserve">MATÉRIELS ET MÉTHODES </w:t>
      </w:r>
    </w:p>
    <w:p>
      <w:pPr>
        <w:pStyle w:val="Normal"/>
        <w:spacing w:lineRule="auto" w:line="360"/>
        <w:ind w:left="360" w:hanging="0"/>
        <w:rPr>
          <w:rFonts w:ascii="Times New Roman" w:hAnsi="Times New Roman" w:cs="Times New Roman"/>
        </w:rPr>
      </w:pPr>
      <w:r>
        <w:rPr>
          <w:rFonts w:cs="Times New Roman" w:ascii="Times New Roman" w:hAnsi="Times New Roman"/>
        </w:rPr>
        <w:t>Mise en culture des souches de champignon….</w:t>
      </w:r>
    </w:p>
    <w:p>
      <w:pPr>
        <w:pStyle w:val="Normal"/>
        <w:spacing w:lineRule="auto" w:line="360"/>
        <w:ind w:left="360" w:hanging="0"/>
        <w:rPr>
          <w:rFonts w:ascii="Times New Roman" w:hAnsi="Times New Roman" w:cs="Times New Roman"/>
        </w:rPr>
      </w:pPr>
      <w:r>
        <w:rPr>
          <w:rFonts w:cs="Times New Roman" w:ascii="Times New Roman" w:hAnsi="Times New Roman"/>
        </w:rPr>
        <w:t xml:space="preserve">Extraction d’ADN… </w:t>
      </w:r>
    </w:p>
    <w:p>
      <w:pPr>
        <w:pStyle w:val="Normal"/>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 xml:space="preserve">RÉSULTATS </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DISCUSSION</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 xml:space="preserve">CONCLUSION ET PERSPECTIVES </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BIBLIOGRAPHIE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pBdr>
          <w:bottom w:val="single" w:sz="4" w:space="1" w:color="000000"/>
        </w:pBdr>
        <w:spacing w:lineRule="auto" w:line="276"/>
        <w:rPr>
          <w:rFonts w:ascii="Times New Roman" w:hAnsi="Times New Roman" w:cs="Times New Roman"/>
          <w:b/>
          <w:b/>
          <w:i/>
          <w:i/>
          <w:sz w:val="40"/>
        </w:rPr>
      </w:pPr>
      <w:r>
        <w:rPr>
          <w:rFonts w:cs="Times New Roman" w:ascii="Times New Roman" w:hAnsi="Times New Roman"/>
          <w:b/>
          <w:i/>
          <w:sz w:val="40"/>
        </w:rPr>
        <w:t>Bibliographie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276"/>
        <w:jc w:val="both"/>
        <w:rPr>
          <w:rFonts w:ascii="Times New Roman" w:hAnsi="Times New Roman" w:cs="Times New Roman"/>
        </w:rPr>
      </w:pPr>
      <w:r>
        <w:rPr>
          <w:rFonts w:cs="Times New Roman" w:ascii="Times New Roman" w:hAnsi="Times New Roman"/>
        </w:rPr>
        <w:t xml:space="preserve">Frézal, L., 2005, Étude la diversité génétique de </w:t>
      </w:r>
      <w:r>
        <w:rPr>
          <w:rFonts w:cs="Times New Roman" w:ascii="Times New Roman" w:hAnsi="Times New Roman"/>
          <w:i/>
        </w:rPr>
        <w:t>Colletotrichum gloeosporioides</w:t>
      </w:r>
      <w:r>
        <w:rPr>
          <w:rFonts w:cs="Times New Roman" w:ascii="Times New Roman" w:hAnsi="Times New Roman"/>
        </w:rPr>
        <w:t xml:space="preserve">, responsable de l’anthracnose de l’igname </w:t>
      </w:r>
      <w:r>
        <w:rPr>
          <w:rFonts w:cs="Times New Roman" w:ascii="Times New Roman" w:hAnsi="Times New Roman"/>
          <w:i/>
        </w:rPr>
        <w:t>alata (Dioscorea alata</w:t>
      </w:r>
      <w:r>
        <w:rPr>
          <w:rFonts w:cs="Times New Roman" w:ascii="Times New Roman" w:hAnsi="Times New Roman"/>
        </w:rPr>
        <w:t>), en Guadeloupe, Thèse de doctorat en sciences, sous la direction de Neema C., Paris, Université Paris XI Orsay, 113p.</w:t>
      </w:r>
    </w:p>
    <w:p>
      <w:pPr>
        <w:pStyle w:val="ListParagraph"/>
        <w:spacing w:lineRule="auto" w:line="276"/>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276"/>
        <w:jc w:val="both"/>
        <w:rPr>
          <w:rFonts w:ascii="Times New Roman" w:hAnsi="Times New Roman" w:cs="Times New Roman"/>
        </w:rPr>
      </w:pPr>
      <w:r>
        <w:rPr>
          <w:rFonts w:cs="Times New Roman" w:ascii="Times New Roman" w:hAnsi="Times New Roman"/>
        </w:rPr>
        <w:t>Dentika, P., 2015, Diversité génétique et structuration géographique du pathogène de l’igname Colletotrichum gloeosporiodes, Mémoire de Master en Sciences Technologies et Santé, sous les directions de Penet L. et Guyader S., Pointe-à-Pitre, Université des Antilles, 30p.</w:t>
      </w:r>
    </w:p>
    <w:p>
      <w:pPr>
        <w:pStyle w:val="ListParagraph"/>
        <w:spacing w:lineRule="auto" w:line="276"/>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276"/>
        <w:ind w:left="720" w:hanging="294"/>
        <w:jc w:val="both"/>
        <w:rPr>
          <w:rFonts w:ascii="Times New Roman" w:hAnsi="Times New Roman" w:cs="Times New Roman"/>
        </w:rPr>
      </w:pPr>
      <w:r>
        <w:rPr>
          <w:rFonts w:cs="Times New Roman" w:ascii="Times New Roman" w:hAnsi="Times New Roman"/>
        </w:rPr>
        <w:t xml:space="preserve">Guyader, S., 1999, Nouvelles données épidémiologiques sur les </w:t>
      </w:r>
      <w:r>
        <w:rPr>
          <w:rFonts w:cs="Times New Roman" w:ascii="Times New Roman" w:hAnsi="Times New Roman"/>
          <w:i/>
        </w:rPr>
        <w:t>Potyvirus</w:t>
      </w:r>
      <w:r>
        <w:rPr>
          <w:rFonts w:cs="Times New Roman" w:ascii="Times New Roman" w:hAnsi="Times New Roman"/>
        </w:rPr>
        <w:t xml:space="preserve"> de l’igname (</w:t>
      </w:r>
      <w:r>
        <w:rPr>
          <w:rFonts w:cs="Times New Roman" w:ascii="Times New Roman" w:hAnsi="Times New Roman"/>
          <w:i/>
        </w:rPr>
        <w:t xml:space="preserve">Dioscorea </w:t>
      </w:r>
      <w:r>
        <w:rPr>
          <w:rFonts w:cs="Times New Roman" w:ascii="Times New Roman" w:hAnsi="Times New Roman"/>
        </w:rPr>
        <w:t xml:space="preserve">spp.) aux Antilles et en Guyane. Caractérisation moléculaire de populations du </w:t>
      </w:r>
      <w:r>
        <w:rPr>
          <w:rFonts w:cs="Times New Roman" w:ascii="Times New Roman" w:hAnsi="Times New Roman"/>
          <w:i/>
        </w:rPr>
        <w:t>Yam mosaic virus</w:t>
      </w:r>
      <w:r>
        <w:rPr>
          <w:rFonts w:cs="Times New Roman" w:ascii="Times New Roman" w:hAnsi="Times New Roman"/>
        </w:rPr>
        <w:t>, Mémoire de DEA de Génétique, Adaptation et Production végétales, sous la direction de Bousalem M., Rennes, Université de Rennes I, 25p.</w:t>
      </w:r>
    </w:p>
    <w:p>
      <w:pPr>
        <w:pStyle w:val="Normal"/>
        <w:spacing w:lineRule="auto" w:line="276"/>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276"/>
        <w:jc w:val="both"/>
        <w:rPr>
          <w:rFonts w:ascii="Times New Roman" w:hAnsi="Times New Roman" w:cs="Times New Roman"/>
        </w:rPr>
      </w:pPr>
      <w:r>
        <w:rPr>
          <w:rFonts w:cs="Times New Roman" w:ascii="Times New Roman" w:hAnsi="Times New Roman"/>
        </w:rPr>
        <w:t>Nopoly, M., 2019, Mise au point d’outils de diagnostic performants pour la détection des bioagresseurs de l’igname, Mémoire de Master en Sciences Technologies et Santé, sous les directions de Umber M. et Guyader S., Pointe-à-Pitre, Université des Antilles, 29p.</w:t>
      </w:r>
    </w:p>
    <w:p>
      <w:pPr>
        <w:pStyle w:val="Normal"/>
        <w:spacing w:lineRule="auto" w:line="276"/>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276"/>
        <w:jc w:val="both"/>
        <w:rPr/>
      </w:pPr>
      <w:r>
        <w:rPr>
          <w:rFonts w:cs="Times New Roman" w:ascii="Times New Roman" w:hAnsi="Times New Roman"/>
        </w:rPr>
        <w:t xml:space="preserve">Orkwor, G.C. et al., 1998, The importance of yams. </w:t>
      </w:r>
      <w:r>
        <w:rPr>
          <w:rFonts w:cs="Times New Roman" w:ascii="Times New Roman" w:hAnsi="Times New Roman"/>
          <w:i/>
        </w:rPr>
        <w:t>In</w:t>
      </w:r>
      <w:r>
        <w:rPr>
          <w:rFonts w:cs="Times New Roman" w:ascii="Times New Roman" w:hAnsi="Times New Roman"/>
        </w:rPr>
        <w:t xml:space="preserve"> Food yams : Advances in Research, IITA-NRCRI, Ibadan, Nigeria, p. 1-12 </w:t>
      </w:r>
    </w:p>
    <w:sectPr>
      <w:footerReference w:type="default" r:id="rId13"/>
      <w:footerReference w:type="first" r:id="rId14"/>
      <w:footnotePr>
        <w:numFmt w:val="decimal"/>
      </w:footnotePr>
      <w:type w:val="nextPage"/>
      <w:pgSz w:w="11906" w:h="16838"/>
      <w:pgMar w:left="1080" w:right="1080" w:header="0" w:top="1440" w:footer="708"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ébastien Guyader" w:date="2020-01-31T10:26:19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Il vaut mieux demander à Olivier Gros si la présentation de l’unité et de l’institut est nécessaire. Je n’en suis pas certain pour un M2.</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fr-FR" w:eastAsia="en-US" w:bidi="ar-SA"/>
        </w:rPr>
        <w:t>Sinon, parler uniquement d’Astro tout  court(pas Astro – ouest) et pas du CRB. Ou alors à l’intérieur de la description de l’unité Astro tu peux préciser qu’elle héberge la collection ignames du CRB-PT</w:t>
      </w:r>
    </w:p>
  </w:comment>
  <w:comment w:id="1" w:author="Sébastien Guyader" w:date="2020-01-31T10:29:01Z" w:initials="SG">
    <w:p>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val="fr-FR" w:eastAsia="en-US"/>
        </w:rPr>
        <w:t xml:space="preserve">Si tu as cette partie « les pathogènes de l’igname », tu devras aussi parler des virus, et des autres champignons (par exemple les </w:t>
      </w:r>
      <w:r>
        <w:rPr>
          <w:rFonts w:ascii="Calibri" w:hAnsi="Calibri" w:asciiTheme="minorHAnsi" w:cstheme="minorBidi" w:hAnsiTheme="minorHAns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val="fr-FR" w:eastAsia="en-US"/>
        </w:rPr>
        <w:t>Curvularia</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val="fr-FR" w:eastAsia="en-US"/>
        </w:rPr>
        <w:t xml:space="preserve"> spp. qui infectent surtout </w:t>
      </w:r>
      <w:r>
        <w:rPr>
          <w:rFonts w:ascii="Calibri" w:hAnsi="Calibri" w:asciiTheme="minorHAnsi" w:cstheme="minorBidi" w:hAnsiTheme="minorHAns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val="fr-FR" w:eastAsia="en-US"/>
        </w:rPr>
        <w:t>Dioscorea cayenensis-rotundata</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val="fr-FR" w:eastAsia="en-US"/>
        </w:rPr>
        <w:t>...)</w:t>
      </w:r>
    </w:p>
  </w:comment>
  <w:comment w:id="2" w:author="Sébastien Guyader" w:date="2020-01-31T10:31:06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Pas la peine de lister les abréviations d’espèces, c’est une nomenclature courante et admise par défaut)</w:t>
      </w:r>
    </w:p>
  </w:comment>
  <w:comment w:id="3" w:author="Sébastien Guyader" w:date="2020-01-31T10:32:46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À supprimer car ce n’est pas un travail d’ Onyeka lui-même, je pense qu’il a dû tirer ses sources de la FAO aussi).</w:t>
      </w:r>
    </w:p>
  </w:comment>
  <w:comment w:id="4" w:author="Sébastien Guyader" w:date="2020-01-31T10:33:51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Je ne pense pas que 2011 soit le dernier recensement. Si tu veux des données plus récentes, tu peux demander à notre collègue François Causeret (francois.causeret@inrae.fr)</w:t>
      </w:r>
    </w:p>
  </w:comment>
  <w:comment w:id="5" w:author="Sébastien Guyader" w:date="2020-01-31T10:35:58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Je ne pense pas que Maria ait entraîné plus d’anthracnose</w:t>
      </w:r>
    </w:p>
  </w:comment>
  <w:comment w:id="6" w:author="Sébastien Guyader" w:date="2020-01-31T10:37:49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Il faudra penser à ajouter des références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Times New Roman" w:hAnsi="Times New Roman" w:cs="Times New Roman"/>
        <w:sz w:val="16"/>
      </w:rPr>
    </w:pPr>
    <w:r>
      <w:rPr>
        <w:rFonts w:cs="Times New Roman" w:ascii="Times New Roman" w:hAnsi="Times New Roman"/>
        <w:sz w:val="16"/>
      </w:rPr>
      <w:t xml:space="preserve">« Optimisation du test de détection LAMP et application à la détection de spores de </w:t>
    </w:r>
    <w:r>
      <w:rPr>
        <w:rFonts w:cs="Times New Roman" w:ascii="Times New Roman" w:hAnsi="Times New Roman"/>
        <w:i/>
        <w:sz w:val="16"/>
      </w:rPr>
      <w:t>Colletotrichum alatae</w:t>
    </w:r>
    <w:r>
      <w:rPr>
        <w:rFonts w:cs="Times New Roman" w:ascii="Times New Roman" w:hAnsi="Times New Roman"/>
        <w:sz w:val="16"/>
      </w:rPr>
      <w:t xml:space="preserve"> dans l’environnement »</w:t>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54940" cy="186055"/>
              <wp:effectExtent l="0" t="0" r="0" b="0"/>
              <wp:wrapNone/>
              <wp:docPr id="7" name="Frame1"/>
              <a:graphic xmlns:a="http://schemas.openxmlformats.org/drawingml/2006/main">
                <a:graphicData uri="http://schemas.microsoft.com/office/word/2010/wordprocessingShape">
                  <wps:wsp>
                    <wps:cNvSpPr txBox="1"/>
                    <wps:spPr>
                      <a:xfrm>
                        <a:off x="0" y="0"/>
                        <a:ext cx="154940" cy="18605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2pt;height:14.65pt;mso-wrap-distance-left:0pt;mso-wrap-distance-right:0pt;mso-wrap-distance-top:0pt;mso-wrap-distance-bottom:0pt;margin-top:0.05pt;mso-position-vertical-relative:text;margin-left:475.1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v:rect>
          </w:pict>
        </mc:Fallback>
      </mc:AlternateContent>
    </w:r>
  </w:p>
  <w:p>
    <w:pPr>
      <w:pStyle w:val="Footer"/>
      <w:jc w:val="center"/>
      <w:rPr>
        <w:rFonts w:ascii="Times New Roman" w:hAnsi="Times New Roman" w:cs="Times New Roman"/>
        <w:sz w:val="16"/>
      </w:rPr>
    </w:pPr>
    <w:r>
      <w:rPr>
        <w:rFonts w:cs="Times New Roman" w:ascii="Times New Roman" w:hAnsi="Times New Roman"/>
        <w:sz w:val="16"/>
      </w:rPr>
      <w:t>PESTON-COMMINGES Aurélie – Année Universitaire 2019-2020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16"/>
      </w:rPr>
    </w:pPr>
    <w:r>
      <w:rPr>
        <w:rFonts w:cs="Times New Roman" w:ascii="Times New Roman" w:hAnsi="Times New Roman"/>
        <w:sz w:val="16"/>
      </w:rPr>
      <w:t xml:space="preserve">« Optimisation du test de détection LAMP et application à la détection de spores de </w:t>
    </w:r>
    <w:r>
      <w:rPr>
        <w:rFonts w:cs="Times New Roman" w:ascii="Times New Roman" w:hAnsi="Times New Roman"/>
        <w:i/>
        <w:sz w:val="16"/>
      </w:rPr>
      <w:t>Colletotrichum alatae</w:t>
    </w:r>
    <w:r>
      <w:rPr>
        <w:rFonts w:cs="Times New Roman" w:ascii="Times New Roman" w:hAnsi="Times New Roman"/>
        <w:sz w:val="16"/>
      </w:rPr>
      <w:t xml:space="preserve"> dans l’environnement »</w:t>
    </w:r>
  </w:p>
  <w:p>
    <w:pPr>
      <w:pStyle w:val="Footer"/>
      <w:jc w:val="center"/>
      <w:rPr>
        <w:rFonts w:ascii="Times New Roman" w:hAnsi="Times New Roman" w:cs="Times New Roman"/>
        <w:sz w:val="16"/>
      </w:rPr>
    </w:pPr>
    <w:r>
      <w:rPr>
        <w:rFonts w:cs="Times New Roman" w:ascii="Times New Roman" w:hAnsi="Times New Roman"/>
        <w:sz w:val="16"/>
      </w:rPr>
      <w:t>PESTON-COMMINGES Aurélie – Année universitaire 2019 - 2020</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rFonts w:cs="Times New Roman" w:ascii="Times New Roman" w:hAnsi="Times New Roman"/>
          <w:sz w:val="20"/>
        </w:rPr>
        <w:t xml:space="preserve">Nom générique des </w:t>
      </w:r>
      <w:r>
        <w:rPr>
          <w:rFonts w:cs="Times New Roman" w:ascii="Times New Roman" w:hAnsi="Times New Roman"/>
          <w:i/>
          <w:sz w:val="20"/>
        </w:rPr>
        <w:t>D. alata</w:t>
      </w:r>
      <w:r>
        <w:rPr>
          <w:rFonts w:cs="Times New Roman" w:ascii="Times New Roman" w:hAnsi="Times New Roman"/>
          <w:sz w:val="20"/>
        </w:rPr>
        <w:t xml:space="preserve"> souvent employé en Guadeloupe. Ne pas confondre avec le « white yam » des anglophones désignant </w:t>
      </w:r>
      <w:r>
        <w:rPr>
          <w:rFonts w:cs="Times New Roman" w:ascii="Times New Roman" w:hAnsi="Times New Roman"/>
          <w:i/>
          <w:sz w:val="20"/>
        </w:rPr>
        <w:t>D. cayenensis-rotundata</w:t>
      </w:r>
      <w:r>
        <w:rPr>
          <w:rFonts w:cs="Times New Roman" w:ascii="Times New Roman" w:hAnsi="Times New Roman"/>
          <w:sz w:val="20"/>
        </w:rPr>
        <w:t>. (INRA, 2005)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dc58ca"/>
    <w:rPr/>
  </w:style>
  <w:style w:type="character" w:styleId="PieddepageCar" w:customStyle="1">
    <w:name w:val="Pied de page Car"/>
    <w:basedOn w:val="DefaultParagraphFont"/>
    <w:link w:val="Pieddepage"/>
    <w:uiPriority w:val="99"/>
    <w:qFormat/>
    <w:rsid w:val="00dc58ca"/>
    <w:rPr/>
  </w:style>
  <w:style w:type="character" w:styleId="Pagenumber">
    <w:name w:val="page number"/>
    <w:basedOn w:val="DefaultParagraphFont"/>
    <w:uiPriority w:val="99"/>
    <w:semiHidden/>
    <w:unhideWhenUsed/>
    <w:qFormat/>
    <w:rsid w:val="008d2f76"/>
    <w:rPr/>
  </w:style>
  <w:style w:type="character" w:styleId="InternetLink">
    <w:name w:val="Internet Link"/>
    <w:basedOn w:val="DefaultParagraphFont"/>
    <w:uiPriority w:val="99"/>
    <w:unhideWhenUsed/>
    <w:rsid w:val="00d272f2"/>
    <w:rPr>
      <w:color w:val="0563C1" w:themeColor="hyperlink"/>
      <w:u w:val="single"/>
    </w:rPr>
  </w:style>
  <w:style w:type="character" w:styleId="Appleconvertedspace" w:customStyle="1">
    <w:name w:val="apple-converted-space"/>
    <w:basedOn w:val="DefaultParagraphFont"/>
    <w:qFormat/>
    <w:rsid w:val="00b3464a"/>
    <w:rPr/>
  </w:style>
  <w:style w:type="character" w:styleId="Emphasis">
    <w:name w:val="Emphasis"/>
    <w:basedOn w:val="DefaultParagraphFont"/>
    <w:uiPriority w:val="20"/>
    <w:qFormat/>
    <w:rsid w:val="00b3464a"/>
    <w:rPr>
      <w:i/>
      <w:iCs/>
    </w:rPr>
  </w:style>
  <w:style w:type="character" w:styleId="FollowedHyperlink">
    <w:name w:val="FollowedHyperlink"/>
    <w:basedOn w:val="DefaultParagraphFont"/>
    <w:uiPriority w:val="99"/>
    <w:semiHidden/>
    <w:unhideWhenUsed/>
    <w:qFormat/>
    <w:rsid w:val="006f7dcc"/>
    <w:rPr>
      <w:color w:val="954F72" w:themeColor="followedHyperlink"/>
      <w:u w:val="single"/>
    </w:rPr>
  </w:style>
  <w:style w:type="character" w:styleId="NotedebasdepageCar" w:customStyle="1">
    <w:name w:val="Note de bas de page Car"/>
    <w:basedOn w:val="DefaultParagraphFont"/>
    <w:link w:val="Notedebasdepage"/>
    <w:uiPriority w:val="99"/>
    <w:qFormat/>
    <w:rsid w:val="00a4669b"/>
    <w:rPr/>
  </w:style>
  <w:style w:type="character" w:styleId="FootnoteCharacters">
    <w:name w:val="Footnote Characters"/>
    <w:basedOn w:val="DefaultParagraphFont"/>
    <w:uiPriority w:val="99"/>
    <w:unhideWhenUsed/>
    <w:qFormat/>
    <w:rsid w:val="00a4669b"/>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dc58ca"/>
    <w:pPr>
      <w:tabs>
        <w:tab w:val="clear" w:pos="708"/>
        <w:tab w:val="center" w:pos="4536" w:leader="none"/>
        <w:tab w:val="right" w:pos="9072" w:leader="none"/>
      </w:tabs>
    </w:pPr>
    <w:rPr/>
  </w:style>
  <w:style w:type="paragraph" w:styleId="Footer">
    <w:name w:val="Footer"/>
    <w:basedOn w:val="Normal"/>
    <w:link w:val="PieddepageCar"/>
    <w:uiPriority w:val="99"/>
    <w:unhideWhenUsed/>
    <w:rsid w:val="00dc58ca"/>
    <w:pPr>
      <w:tabs>
        <w:tab w:val="clear" w:pos="708"/>
        <w:tab w:val="center" w:pos="4536" w:leader="none"/>
        <w:tab w:val="right" w:pos="9072" w:leader="none"/>
      </w:tabs>
    </w:pPr>
    <w:rPr/>
  </w:style>
  <w:style w:type="paragraph" w:styleId="ListParagraph">
    <w:name w:val="List Paragraph"/>
    <w:basedOn w:val="Normal"/>
    <w:uiPriority w:val="34"/>
    <w:qFormat/>
    <w:rsid w:val="00511ffe"/>
    <w:pPr>
      <w:spacing w:before="0" w:after="0"/>
      <w:ind w:left="720" w:hanging="0"/>
      <w:contextualSpacing/>
    </w:pPr>
    <w:rPr/>
  </w:style>
  <w:style w:type="paragraph" w:styleId="NormalWeb">
    <w:name w:val="Normal (Web)"/>
    <w:basedOn w:val="Normal"/>
    <w:uiPriority w:val="99"/>
    <w:semiHidden/>
    <w:unhideWhenUsed/>
    <w:qFormat/>
    <w:rsid w:val="00b3464a"/>
    <w:pPr>
      <w:spacing w:beforeAutospacing="1" w:afterAutospacing="1"/>
    </w:pPr>
    <w:rPr>
      <w:rFonts w:ascii="Times New Roman" w:hAnsi="Times New Roman" w:cs="Times New Roman"/>
      <w:lang w:eastAsia="fr-FR"/>
    </w:rPr>
  </w:style>
  <w:style w:type="paragraph" w:styleId="Footnote">
    <w:name w:val="Footnote Text"/>
    <w:basedOn w:val="Normal"/>
    <w:link w:val="NotedebasdepageCar"/>
    <w:uiPriority w:val="99"/>
    <w:unhideWhenUsed/>
    <w:rsid w:val="00a4669b"/>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umr-agap.cirad.fr/recherche/projets-de-recherche/crb-pt" TargetMode="External"/><Relationship Id="rId9" Type="http://schemas.openxmlformats.org/officeDocument/2006/relationships/hyperlink" Target="http://collections.antilles.inra.fr/index.jsp" TargetMode="External"/><Relationship Id="rId10" Type="http://schemas.openxmlformats.org/officeDocument/2006/relationships/hyperlink" Target="http://annuaire.inra.fr/afficherStructure.action?code=1321&amp;type=SO" TargetMode="External"/><Relationship Id="rId11" Type="http://schemas.openxmlformats.org/officeDocument/2006/relationships/hyperlink" Target="https://www.projet-malin.fr/" TargetMode="External"/><Relationship Id="rId12" Type="http://schemas.openxmlformats.org/officeDocument/2006/relationships/hyperlink" Target="https://www6.inrae.fr/epiarch/Pathosystemes/Igname-Anthracnose"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notes" Target="footnotes.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F7747F-0739-1949-9EA8-95405DDC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Application>LibreOffice/6.3.4.2.0$Linux_X86_64 LibreOffice_project/30$Build-2</Application>
  <Pages>13</Pages>
  <Words>1992</Words>
  <Characters>12196</Characters>
  <CharactersWithSpaces>14606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2020-01-06T14:38:00Z</dcterms:created>
  <dc:creator>Utilisateur de Microsoft Office</dc:creator>
  <dc:description/>
  <dc:language>en-US</dc:language>
  <cp:lastModifiedBy>Sébastien Guyader</cp:lastModifiedBy>
  <dcterms:modified xsi:type="dcterms:W3CDTF">2020-01-31T10:41:34Z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